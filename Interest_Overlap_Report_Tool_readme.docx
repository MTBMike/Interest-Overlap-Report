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07A9" w14:textId="77777777" w:rsidR="00121DAD" w:rsidRDefault="00797047" w:rsidP="00423853">
      <w:pPr>
        <w:pStyle w:val="Title"/>
      </w:pPr>
      <w:r>
        <w:t>Interest Overlap Report Tool</w:t>
      </w:r>
    </w:p>
    <w:p w14:paraId="5904D382" w14:textId="77777777" w:rsidR="003E4D75" w:rsidRDefault="003E4D75" w:rsidP="003E4D75">
      <w:pPr>
        <w:spacing w:after="0"/>
        <w:rPr>
          <w:sz w:val="16"/>
          <w:szCs w:val="16"/>
        </w:rPr>
      </w:pPr>
      <w:r w:rsidRPr="00CC1E54">
        <w:rPr>
          <w:sz w:val="16"/>
          <w:szCs w:val="16"/>
        </w:rPr>
        <w:t xml:space="preserve">Documented by: </w:t>
      </w:r>
      <w:r>
        <w:rPr>
          <w:sz w:val="16"/>
          <w:szCs w:val="16"/>
        </w:rPr>
        <w:t>Mike MacRae – April 10, 2014</w:t>
      </w:r>
    </w:p>
    <w:p w14:paraId="2932F879" w14:textId="77777777" w:rsidR="0054343C" w:rsidRDefault="00A87CDC" w:rsidP="003E4D75">
      <w:pPr>
        <w:spacing w:after="0"/>
        <w:rPr>
          <w:sz w:val="16"/>
          <w:szCs w:val="16"/>
        </w:rPr>
      </w:pPr>
      <w:r>
        <w:rPr>
          <w:sz w:val="16"/>
          <w:szCs w:val="16"/>
        </w:rPr>
        <w:t>Updated: Robert Ehlert - May 16, 2017</w:t>
      </w:r>
    </w:p>
    <w:p w14:paraId="2372F00F" w14:textId="77777777" w:rsidR="003E4D75" w:rsidRDefault="003E4D75">
      <w:pPr>
        <w:rPr>
          <w:b/>
        </w:rPr>
      </w:pPr>
    </w:p>
    <w:p w14:paraId="0B702879" w14:textId="77777777" w:rsidR="00423853" w:rsidRPr="007A40C5" w:rsidRDefault="00797047">
      <w:pPr>
        <w:rPr>
          <w:rFonts w:cs="Times New Roman"/>
          <w:sz w:val="20"/>
          <w:szCs w:val="20"/>
        </w:rPr>
      </w:pPr>
      <w:r w:rsidRPr="007A40C5">
        <w:rPr>
          <w:b/>
          <w:sz w:val="20"/>
          <w:szCs w:val="20"/>
        </w:rPr>
        <w:t>Intended use:</w:t>
      </w:r>
      <w:r w:rsidRPr="007A40C5">
        <w:rPr>
          <w:sz w:val="20"/>
          <w:szCs w:val="20"/>
        </w:rPr>
        <w:t xml:space="preserve"> </w:t>
      </w:r>
      <w:r w:rsidRPr="007A40C5">
        <w:rPr>
          <w:rFonts w:cs="Times New Roman"/>
          <w:sz w:val="20"/>
          <w:szCs w:val="20"/>
        </w:rPr>
        <w:t xml:space="preserve">This tool will run an overlap report to determine if different land use types (layers) overlap an area of interest </w:t>
      </w:r>
      <w:r w:rsidR="00C54C8F" w:rsidRPr="007A40C5">
        <w:rPr>
          <w:rFonts w:cs="Times New Roman"/>
          <w:sz w:val="20"/>
          <w:szCs w:val="20"/>
        </w:rPr>
        <w:t xml:space="preserve">as </w:t>
      </w:r>
      <w:r w:rsidRPr="007A40C5">
        <w:rPr>
          <w:rFonts w:cs="Times New Roman"/>
          <w:sz w:val="20"/>
          <w:szCs w:val="20"/>
        </w:rPr>
        <w:t>determined by the user.</w:t>
      </w:r>
    </w:p>
    <w:p w14:paraId="68CD6632" w14:textId="77777777" w:rsidR="0052706E" w:rsidRDefault="0052706E" w:rsidP="0052706E">
      <w:pPr>
        <w:spacing w:after="0"/>
        <w:rPr>
          <w:b/>
        </w:rPr>
      </w:pPr>
      <w:r w:rsidRPr="009865D5">
        <w:rPr>
          <w:b/>
        </w:rPr>
        <w:t>System Requirements</w:t>
      </w:r>
    </w:p>
    <w:p w14:paraId="2AD68DDE" w14:textId="77777777" w:rsidR="007A40C5" w:rsidRPr="009865D5" w:rsidRDefault="007A40C5" w:rsidP="0052706E">
      <w:pPr>
        <w:spacing w:after="0"/>
        <w:rPr>
          <w:b/>
        </w:rPr>
      </w:pPr>
    </w:p>
    <w:p w14:paraId="040D413D" w14:textId="7D31FC7C" w:rsidR="0052706E" w:rsidRDefault="0052706E" w:rsidP="0052706E">
      <w:pPr>
        <w:pStyle w:val="ListParagraph"/>
        <w:numPr>
          <w:ilvl w:val="0"/>
          <w:numId w:val="4"/>
        </w:numPr>
        <w:spacing w:after="0" w:line="240" w:lineRule="auto"/>
        <w:ind w:left="284" w:hanging="284"/>
        <w:rPr>
          <w:ins w:id="0" w:author="Samuelson, Karen E EMLI:EX" w:date="2022-08-23T14:44:00Z"/>
          <w:sz w:val="20"/>
          <w:szCs w:val="20"/>
        </w:rPr>
      </w:pPr>
      <w:r w:rsidRPr="003827E9">
        <w:rPr>
          <w:sz w:val="20"/>
          <w:szCs w:val="20"/>
        </w:rPr>
        <w:t>Access to government Desktop Terminal Services (DTS GIS access)</w:t>
      </w:r>
    </w:p>
    <w:p w14:paraId="01B01FE8" w14:textId="10B932EF" w:rsidR="00C01EA4" w:rsidRDefault="00C01EA4" w:rsidP="0052706E">
      <w:pPr>
        <w:pStyle w:val="ListParagraph"/>
        <w:numPr>
          <w:ilvl w:val="0"/>
          <w:numId w:val="4"/>
        </w:numPr>
        <w:spacing w:after="0" w:line="240" w:lineRule="auto"/>
        <w:ind w:left="284" w:hanging="284"/>
        <w:rPr>
          <w:sz w:val="20"/>
          <w:szCs w:val="20"/>
        </w:rPr>
      </w:pPr>
      <w:ins w:id="1" w:author="Samuelson, Karen E EMLI:EX" w:date="2022-08-23T14:45:00Z">
        <w:r>
          <w:rPr>
            <w:sz w:val="20"/>
            <w:szCs w:val="20"/>
          </w:rPr>
          <w:t>ArcInfo license</w:t>
        </w:r>
      </w:ins>
    </w:p>
    <w:p w14:paraId="0B8C6E7F" w14:textId="77777777" w:rsidR="00266D72" w:rsidRPr="00266D72" w:rsidRDefault="0052706E" w:rsidP="00266D72">
      <w:pPr>
        <w:pStyle w:val="ListParagraph"/>
        <w:numPr>
          <w:ilvl w:val="0"/>
          <w:numId w:val="4"/>
        </w:numPr>
        <w:spacing w:after="0" w:line="240" w:lineRule="auto"/>
        <w:ind w:left="284" w:hanging="284"/>
        <w:rPr>
          <w:sz w:val="20"/>
          <w:szCs w:val="20"/>
        </w:rPr>
      </w:pPr>
      <w:r w:rsidRPr="00266D72">
        <w:rPr>
          <w:sz w:val="20"/>
          <w:szCs w:val="20"/>
        </w:rPr>
        <w:t xml:space="preserve">Read access to: </w:t>
      </w:r>
      <w:r w:rsidR="00266D72" w:rsidRPr="00266D72">
        <w:rPr>
          <w:sz w:val="20"/>
          <w:szCs w:val="20"/>
        </w:rPr>
        <w:t>Database Connections\MEMPRD.sde</w:t>
      </w:r>
    </w:p>
    <w:p w14:paraId="2577AD7E" w14:textId="77777777" w:rsidR="0052706E" w:rsidRDefault="0052706E" w:rsidP="00266D72">
      <w:pPr>
        <w:spacing w:after="0" w:line="240" w:lineRule="auto"/>
        <w:ind w:left="1543"/>
        <w:rPr>
          <w:sz w:val="20"/>
          <w:szCs w:val="20"/>
        </w:rPr>
      </w:pPr>
      <w:r w:rsidRPr="00266D72">
        <w:rPr>
          <w:sz w:val="20"/>
          <w:szCs w:val="20"/>
        </w:rPr>
        <w:t>Database Connections\BCGW.sde</w:t>
      </w:r>
      <w:r w:rsidR="00266D72" w:rsidRPr="00266D72">
        <w:rPr>
          <w:sz w:val="20"/>
          <w:szCs w:val="20"/>
        </w:rPr>
        <w:t xml:space="preserve"> </w:t>
      </w:r>
      <w:r w:rsidR="00266D72">
        <w:rPr>
          <w:sz w:val="20"/>
          <w:szCs w:val="20"/>
        </w:rPr>
        <w:t>(</w:t>
      </w:r>
      <w:r w:rsidR="00266D72" w:rsidRPr="00266D72">
        <w:rPr>
          <w:sz w:val="20"/>
          <w:szCs w:val="20"/>
        </w:rPr>
        <w:t>Check for access on Warehouse Archaeology data. A sep</w:t>
      </w:r>
      <w:r w:rsidR="00BF348A">
        <w:rPr>
          <w:sz w:val="20"/>
          <w:szCs w:val="20"/>
        </w:rPr>
        <w:t>a</w:t>
      </w:r>
      <w:r w:rsidR="00266D72" w:rsidRPr="00266D72">
        <w:rPr>
          <w:sz w:val="20"/>
          <w:szCs w:val="20"/>
        </w:rPr>
        <w:t>rate request may be required to view the data)</w:t>
      </w:r>
    </w:p>
    <w:p w14:paraId="7B478CD1" w14:textId="77777777" w:rsidR="006546F0" w:rsidRDefault="006546F0" w:rsidP="006546F0">
      <w:pPr>
        <w:pStyle w:val="ListParagraph"/>
        <w:numPr>
          <w:ilvl w:val="0"/>
          <w:numId w:val="7"/>
        </w:numPr>
        <w:spacing w:after="0" w:line="240" w:lineRule="auto"/>
        <w:ind w:left="284" w:hanging="284"/>
        <w:rPr>
          <w:sz w:val="20"/>
          <w:szCs w:val="20"/>
        </w:rPr>
      </w:pPr>
      <w:r>
        <w:rPr>
          <w:sz w:val="20"/>
          <w:szCs w:val="20"/>
        </w:rPr>
        <w:t xml:space="preserve">Read/Write access to: </w:t>
      </w:r>
      <w:hyperlink r:id="rId5" w:history="1">
        <w:r w:rsidR="003E4D75" w:rsidRPr="0068096C">
          <w:rPr>
            <w:rStyle w:val="Hyperlink"/>
            <w:sz w:val="20"/>
            <w:szCs w:val="20"/>
          </w:rPr>
          <w:t>\\spatialfiles.bcgov\Work\em\vic\mtb</w:t>
        </w:r>
      </w:hyperlink>
    </w:p>
    <w:p w14:paraId="02F22A29" w14:textId="77777777" w:rsidR="00266D72" w:rsidRPr="00CB7E66" w:rsidRDefault="003E4D75" w:rsidP="00266D72">
      <w:pPr>
        <w:pStyle w:val="ListParagraph"/>
        <w:numPr>
          <w:ilvl w:val="0"/>
          <w:numId w:val="7"/>
        </w:numPr>
        <w:spacing w:after="0" w:line="240" w:lineRule="auto"/>
        <w:ind w:left="284" w:hanging="284"/>
        <w:rPr>
          <w:sz w:val="20"/>
          <w:szCs w:val="20"/>
        </w:rPr>
      </w:pPr>
      <w:r w:rsidRPr="00CB7E66">
        <w:rPr>
          <w:sz w:val="20"/>
          <w:szCs w:val="20"/>
        </w:rPr>
        <w:t>Access to the following python modules: win32com.client, ntpath, arcpy, time</w:t>
      </w:r>
    </w:p>
    <w:p w14:paraId="1F4820AB" w14:textId="77777777" w:rsidR="00266D72" w:rsidRDefault="00266D72" w:rsidP="00266D72">
      <w:pPr>
        <w:spacing w:after="0" w:line="240" w:lineRule="auto"/>
        <w:rPr>
          <w:sz w:val="20"/>
          <w:szCs w:val="20"/>
        </w:rPr>
      </w:pPr>
    </w:p>
    <w:p w14:paraId="2D19F553" w14:textId="77777777" w:rsidR="00266D72" w:rsidRDefault="00266D72" w:rsidP="00266D72">
      <w:pPr>
        <w:spacing w:after="0"/>
        <w:rPr>
          <w:b/>
        </w:rPr>
      </w:pPr>
      <w:r>
        <w:rPr>
          <w:b/>
        </w:rPr>
        <w:t>Location of Files</w:t>
      </w:r>
    </w:p>
    <w:p w14:paraId="57E53A48" w14:textId="77777777" w:rsidR="007A40C5" w:rsidRPr="00266D72" w:rsidRDefault="007A40C5" w:rsidP="00266D72">
      <w:pPr>
        <w:spacing w:after="0"/>
        <w:rPr>
          <w:b/>
        </w:rPr>
      </w:pPr>
    </w:p>
    <w:p w14:paraId="0FF9C0CA" w14:textId="77777777" w:rsidR="00BF348A" w:rsidRDefault="00266D72" w:rsidP="00266D72">
      <w:pPr>
        <w:pStyle w:val="ListParagraph"/>
        <w:numPr>
          <w:ilvl w:val="0"/>
          <w:numId w:val="6"/>
        </w:numPr>
        <w:spacing w:after="0" w:line="240" w:lineRule="auto"/>
        <w:ind w:left="284" w:hanging="284"/>
        <w:rPr>
          <w:sz w:val="20"/>
          <w:szCs w:val="20"/>
        </w:rPr>
      </w:pPr>
      <w:r>
        <w:rPr>
          <w:sz w:val="20"/>
          <w:szCs w:val="20"/>
        </w:rPr>
        <w:t>Tool location:</w:t>
      </w:r>
    </w:p>
    <w:p w14:paraId="7B65B6AF" w14:textId="77777777" w:rsidR="0052706E" w:rsidRDefault="00266D72" w:rsidP="00BF348A">
      <w:pPr>
        <w:pStyle w:val="ListParagraph"/>
        <w:spacing w:after="0" w:line="240" w:lineRule="auto"/>
        <w:ind w:left="284"/>
        <w:rPr>
          <w:sz w:val="20"/>
          <w:szCs w:val="20"/>
        </w:rPr>
      </w:pPr>
      <w:r w:rsidRPr="00266D72">
        <w:rPr>
          <w:sz w:val="20"/>
          <w:szCs w:val="20"/>
        </w:rPr>
        <w:t>\\spatialfiles.bcgov\Work\</w:t>
      </w:r>
      <w:r w:rsidR="00BF348A" w:rsidRPr="00BF348A">
        <w:rPr>
          <w:sz w:val="20"/>
          <w:szCs w:val="20"/>
        </w:rPr>
        <w:t>em\vic\mtb\Local\ArcGIS_Tools\MTB_Tools\Reporting_Tools\Interest_Overlap_Report\Script</w:t>
      </w:r>
      <w:r w:rsidR="00BF348A">
        <w:rPr>
          <w:sz w:val="20"/>
          <w:szCs w:val="20"/>
        </w:rPr>
        <w:t>\</w:t>
      </w:r>
      <w:r w:rsidR="00BF348A" w:rsidRPr="00BF348A">
        <w:rPr>
          <w:sz w:val="20"/>
          <w:szCs w:val="20"/>
        </w:rPr>
        <w:t>Interest_Overlap_Report_v3-1-0</w:t>
      </w:r>
    </w:p>
    <w:p w14:paraId="081E4559" w14:textId="77777777" w:rsidR="00BF348A" w:rsidRPr="006546F0" w:rsidRDefault="00BF348A" w:rsidP="00BF348A">
      <w:pPr>
        <w:pStyle w:val="ListParagraph"/>
        <w:numPr>
          <w:ilvl w:val="0"/>
          <w:numId w:val="6"/>
        </w:numPr>
        <w:spacing w:after="0" w:line="240" w:lineRule="auto"/>
        <w:ind w:left="284" w:hanging="284"/>
        <w:rPr>
          <w:sz w:val="20"/>
          <w:szCs w:val="20"/>
        </w:rPr>
      </w:pPr>
      <w:r>
        <w:rPr>
          <w:sz w:val="20"/>
          <w:szCs w:val="20"/>
        </w:rPr>
        <w:t>Master Layer File Excel Spread</w:t>
      </w:r>
      <w:r w:rsidR="00266D72">
        <w:rPr>
          <w:sz w:val="20"/>
          <w:szCs w:val="20"/>
        </w:rPr>
        <w:t>s</w:t>
      </w:r>
      <w:r>
        <w:rPr>
          <w:sz w:val="20"/>
          <w:szCs w:val="20"/>
        </w:rPr>
        <w:t>h</w:t>
      </w:r>
      <w:r w:rsidR="00266D72">
        <w:rPr>
          <w:sz w:val="20"/>
          <w:szCs w:val="20"/>
        </w:rPr>
        <w:t xml:space="preserve">eet: </w:t>
      </w:r>
      <w:r w:rsidR="006546F0">
        <w:rPr>
          <w:sz w:val="20"/>
          <w:szCs w:val="20"/>
        </w:rPr>
        <w:br/>
      </w:r>
      <w:r w:rsidR="006546F0" w:rsidRPr="006546F0">
        <w:rPr>
          <w:sz w:val="20"/>
          <w:szCs w:val="20"/>
        </w:rPr>
        <w:t>\\spatialfiles.bcgov\Work\</w:t>
      </w:r>
      <w:r>
        <w:rPr>
          <w:sz w:val="20"/>
          <w:szCs w:val="20"/>
        </w:rPr>
        <w:t>em\vic\mtb\Local\ArcGIS_Tools\</w:t>
      </w:r>
      <w:r w:rsidR="006546F0" w:rsidRPr="006546F0">
        <w:rPr>
          <w:sz w:val="20"/>
          <w:szCs w:val="20"/>
        </w:rPr>
        <w:t>MTB_Tools\</w:t>
      </w:r>
      <w:r>
        <w:rPr>
          <w:sz w:val="20"/>
          <w:szCs w:val="20"/>
        </w:rPr>
        <w:t>R</w:t>
      </w:r>
      <w:r w:rsidR="006546F0" w:rsidRPr="006546F0">
        <w:rPr>
          <w:sz w:val="20"/>
          <w:szCs w:val="20"/>
        </w:rPr>
        <w:t>eporting_Tools\Interest_Overlap_Report\Excel_Spreadsheets\Inter</w:t>
      </w:r>
      <w:r>
        <w:rPr>
          <w:sz w:val="20"/>
          <w:szCs w:val="20"/>
        </w:rPr>
        <w:t>estReport_Layer_List_MASTER.xls</w:t>
      </w:r>
    </w:p>
    <w:p w14:paraId="0C571EDB" w14:textId="77777777" w:rsidR="006546F0" w:rsidRPr="006546F0" w:rsidRDefault="006546F0" w:rsidP="006546F0">
      <w:pPr>
        <w:pStyle w:val="ListParagraph"/>
        <w:numPr>
          <w:ilvl w:val="0"/>
          <w:numId w:val="6"/>
        </w:numPr>
        <w:spacing w:after="0" w:line="240" w:lineRule="auto"/>
        <w:ind w:left="284" w:hanging="284"/>
        <w:rPr>
          <w:sz w:val="20"/>
          <w:szCs w:val="20"/>
        </w:rPr>
      </w:pPr>
      <w:r w:rsidRPr="006546F0">
        <w:rPr>
          <w:sz w:val="20"/>
          <w:szCs w:val="20"/>
        </w:rPr>
        <w:t>\\spatialfiles.bcg</w:t>
      </w:r>
      <w:r w:rsidR="00BF348A">
        <w:rPr>
          <w:sz w:val="20"/>
          <w:szCs w:val="20"/>
        </w:rPr>
        <w:t>ov\Work\em\vic\mtb\Local\ArcGIS_Tools\MTB_Tools</w:t>
      </w:r>
      <w:r w:rsidRPr="006546F0">
        <w:rPr>
          <w:sz w:val="20"/>
          <w:szCs w:val="20"/>
        </w:rPr>
        <w:t>\Reporting_Tools\Interest_Overlap_Report\Scrat</w:t>
      </w:r>
      <w:r w:rsidR="00907E3A">
        <w:rPr>
          <w:sz w:val="20"/>
          <w:szCs w:val="20"/>
        </w:rPr>
        <w:t>chGDB</w:t>
      </w:r>
    </w:p>
    <w:p w14:paraId="054781E4" w14:textId="77777777" w:rsidR="00266D72" w:rsidRDefault="00266D72" w:rsidP="00266D72">
      <w:pPr>
        <w:spacing w:after="0" w:line="240" w:lineRule="auto"/>
        <w:rPr>
          <w:sz w:val="20"/>
          <w:szCs w:val="20"/>
        </w:rPr>
      </w:pPr>
    </w:p>
    <w:p w14:paraId="234EC280" w14:textId="77777777" w:rsidR="00266D72" w:rsidRPr="00266D72" w:rsidRDefault="00266D72" w:rsidP="00266D72">
      <w:pPr>
        <w:spacing w:after="0"/>
        <w:rPr>
          <w:b/>
        </w:rPr>
      </w:pPr>
      <w:r>
        <w:rPr>
          <w:b/>
        </w:rPr>
        <w:t>Known Limitations</w:t>
      </w:r>
    </w:p>
    <w:p w14:paraId="1F886498" w14:textId="77777777" w:rsidR="00266D72" w:rsidRPr="00266D72" w:rsidRDefault="00266D72" w:rsidP="00266D72">
      <w:pPr>
        <w:spacing w:after="0" w:line="240" w:lineRule="auto"/>
        <w:rPr>
          <w:sz w:val="20"/>
          <w:szCs w:val="20"/>
        </w:rPr>
      </w:pPr>
    </w:p>
    <w:p w14:paraId="4E87E89E" w14:textId="77777777" w:rsidR="0052706E" w:rsidRDefault="003E4D75" w:rsidP="003E4D75">
      <w:pPr>
        <w:pStyle w:val="ListParagraph"/>
        <w:numPr>
          <w:ilvl w:val="0"/>
          <w:numId w:val="8"/>
        </w:numPr>
        <w:spacing w:after="0" w:line="240" w:lineRule="auto"/>
        <w:ind w:left="284" w:hanging="284"/>
        <w:rPr>
          <w:sz w:val="20"/>
          <w:szCs w:val="20"/>
        </w:rPr>
      </w:pPr>
      <w:r w:rsidRPr="003E4D75">
        <w:rPr>
          <w:sz w:val="20"/>
          <w:szCs w:val="20"/>
        </w:rPr>
        <w:t>Input:</w:t>
      </w:r>
      <w:r>
        <w:rPr>
          <w:sz w:val="20"/>
          <w:szCs w:val="20"/>
        </w:rPr>
        <w:t xml:space="preserve"> </w:t>
      </w:r>
    </w:p>
    <w:p w14:paraId="4EF3E797" w14:textId="77777777" w:rsidR="003E4D75" w:rsidRDefault="003E4D75" w:rsidP="003E4D75">
      <w:pPr>
        <w:pStyle w:val="ListParagraph"/>
        <w:numPr>
          <w:ilvl w:val="1"/>
          <w:numId w:val="9"/>
        </w:numPr>
        <w:spacing w:after="0" w:line="240" w:lineRule="auto"/>
        <w:ind w:left="567" w:hanging="283"/>
        <w:rPr>
          <w:sz w:val="20"/>
          <w:szCs w:val="20"/>
        </w:rPr>
      </w:pPr>
      <w:r>
        <w:rPr>
          <w:sz w:val="20"/>
          <w:szCs w:val="20"/>
        </w:rPr>
        <w:t>Area of Interest Input must be a polygon file (it does not support line or point features at this time)</w:t>
      </w:r>
      <w:r w:rsidR="00776CD7">
        <w:rPr>
          <w:sz w:val="20"/>
          <w:szCs w:val="20"/>
        </w:rPr>
        <w:t>. If using a line or point file, create buffer of the feature and use the buffer polygon as the input.</w:t>
      </w:r>
    </w:p>
    <w:p w14:paraId="7E085ECC" w14:textId="77777777" w:rsidR="003E4D75" w:rsidRDefault="003E4D75" w:rsidP="003E4D75">
      <w:pPr>
        <w:pStyle w:val="ListParagraph"/>
        <w:numPr>
          <w:ilvl w:val="1"/>
          <w:numId w:val="9"/>
        </w:numPr>
        <w:spacing w:after="0" w:line="240" w:lineRule="auto"/>
        <w:ind w:left="567" w:hanging="283"/>
        <w:rPr>
          <w:sz w:val="20"/>
          <w:szCs w:val="20"/>
        </w:rPr>
      </w:pPr>
      <w:r>
        <w:rPr>
          <w:sz w:val="20"/>
          <w:szCs w:val="20"/>
        </w:rPr>
        <w:t>Report will on run on one feature in the Area of Interest input polygon file. If it contains multiple features, you must query to one individual feature using the SQL Query dialogue</w:t>
      </w:r>
    </w:p>
    <w:p w14:paraId="2229BB3C" w14:textId="77777777" w:rsidR="00776CD7" w:rsidRDefault="00B56FB1" w:rsidP="00776CD7">
      <w:pPr>
        <w:pStyle w:val="ListParagraph"/>
        <w:numPr>
          <w:ilvl w:val="1"/>
          <w:numId w:val="9"/>
        </w:numPr>
        <w:spacing w:after="0" w:line="240" w:lineRule="auto"/>
        <w:ind w:left="567" w:hanging="283"/>
        <w:rPr>
          <w:sz w:val="20"/>
          <w:szCs w:val="20"/>
        </w:rPr>
      </w:pPr>
      <w:r w:rsidRPr="0092406A">
        <w:rPr>
          <w:sz w:val="20"/>
          <w:szCs w:val="20"/>
        </w:rPr>
        <w:t>For any files used as input, review the projection. KMZ files will need to be re-projected after being converted to feature class in order to get area.</w:t>
      </w:r>
    </w:p>
    <w:p w14:paraId="3600C1D7" w14:textId="77777777" w:rsidR="009127DA" w:rsidRPr="0092406A" w:rsidRDefault="009127DA" w:rsidP="00776CD7">
      <w:pPr>
        <w:pStyle w:val="ListParagraph"/>
        <w:numPr>
          <w:ilvl w:val="1"/>
          <w:numId w:val="9"/>
        </w:numPr>
        <w:spacing w:after="0" w:line="240" w:lineRule="auto"/>
        <w:ind w:left="567" w:hanging="283"/>
        <w:rPr>
          <w:sz w:val="20"/>
          <w:szCs w:val="20"/>
        </w:rPr>
      </w:pPr>
      <w:r>
        <w:rPr>
          <w:sz w:val="20"/>
          <w:szCs w:val="20"/>
        </w:rPr>
        <w:t>It is recommended to use feature classes as opposed to shapefiles for input file. If an error occurs while running a shapefile, export to a geodatabase and try re-running.</w:t>
      </w:r>
    </w:p>
    <w:p w14:paraId="5619352A" w14:textId="77777777" w:rsidR="008F614F" w:rsidRDefault="008F614F" w:rsidP="008F614F">
      <w:pPr>
        <w:spacing w:after="0" w:line="240" w:lineRule="auto"/>
        <w:rPr>
          <w:sz w:val="20"/>
          <w:szCs w:val="20"/>
        </w:rPr>
      </w:pPr>
    </w:p>
    <w:p w14:paraId="201960DB" w14:textId="77777777" w:rsidR="008F614F" w:rsidRDefault="008F614F" w:rsidP="008F614F">
      <w:pPr>
        <w:pStyle w:val="ListParagraph"/>
        <w:numPr>
          <w:ilvl w:val="0"/>
          <w:numId w:val="14"/>
        </w:numPr>
        <w:spacing w:after="0" w:line="240" w:lineRule="auto"/>
        <w:ind w:left="284" w:hanging="284"/>
        <w:rPr>
          <w:sz w:val="20"/>
          <w:szCs w:val="20"/>
        </w:rPr>
      </w:pPr>
      <w:r>
        <w:rPr>
          <w:sz w:val="20"/>
          <w:szCs w:val="20"/>
        </w:rPr>
        <w:t>Printing:</w:t>
      </w:r>
    </w:p>
    <w:p w14:paraId="08A567CF" w14:textId="77777777" w:rsidR="008F614F" w:rsidRDefault="008F614F" w:rsidP="008F614F">
      <w:pPr>
        <w:pStyle w:val="ListParagraph"/>
        <w:numPr>
          <w:ilvl w:val="1"/>
          <w:numId w:val="14"/>
        </w:numPr>
        <w:spacing w:after="0" w:line="240" w:lineRule="auto"/>
        <w:ind w:left="567" w:hanging="283"/>
        <w:rPr>
          <w:sz w:val="20"/>
          <w:szCs w:val="20"/>
        </w:rPr>
      </w:pPr>
      <w:r>
        <w:rPr>
          <w:sz w:val="20"/>
          <w:szCs w:val="20"/>
        </w:rPr>
        <w:t>Printing will need to be on 8.5X11 landscape orientation. You may have to adjust some columns widths to fit to the printable area. Make use of text wrapping in cells</w:t>
      </w:r>
    </w:p>
    <w:p w14:paraId="4C8C3728" w14:textId="77777777" w:rsidR="003E4D75" w:rsidRDefault="008F614F" w:rsidP="003E4D75">
      <w:pPr>
        <w:pStyle w:val="ListParagraph"/>
        <w:numPr>
          <w:ilvl w:val="1"/>
          <w:numId w:val="14"/>
        </w:numPr>
        <w:spacing w:after="0" w:line="240" w:lineRule="auto"/>
        <w:ind w:left="567" w:hanging="283"/>
        <w:rPr>
          <w:sz w:val="20"/>
          <w:szCs w:val="20"/>
        </w:rPr>
      </w:pPr>
      <w:r w:rsidRPr="008F614F">
        <w:rPr>
          <w:sz w:val="20"/>
          <w:szCs w:val="20"/>
        </w:rPr>
        <w:t xml:space="preserve">Printing in black and white makes the legend colors to appear the same shade of grey. </w:t>
      </w:r>
    </w:p>
    <w:p w14:paraId="3A2CD3E5" w14:textId="77777777" w:rsidR="009127DA" w:rsidRDefault="009127DA" w:rsidP="00907E3A">
      <w:pPr>
        <w:pStyle w:val="ListParagraph"/>
        <w:spacing w:after="0" w:line="240" w:lineRule="auto"/>
        <w:ind w:left="567"/>
        <w:rPr>
          <w:sz w:val="20"/>
          <w:szCs w:val="20"/>
        </w:rPr>
      </w:pPr>
    </w:p>
    <w:p w14:paraId="64C9D447" w14:textId="77777777" w:rsidR="0092406A" w:rsidRDefault="0092406A" w:rsidP="0092406A">
      <w:pPr>
        <w:pStyle w:val="ListParagraph"/>
        <w:numPr>
          <w:ilvl w:val="0"/>
          <w:numId w:val="14"/>
        </w:numPr>
        <w:spacing w:after="0" w:line="240" w:lineRule="auto"/>
        <w:ind w:left="270" w:hanging="270"/>
        <w:rPr>
          <w:sz w:val="20"/>
          <w:szCs w:val="20"/>
        </w:rPr>
      </w:pPr>
      <w:r>
        <w:rPr>
          <w:sz w:val="20"/>
          <w:szCs w:val="20"/>
        </w:rPr>
        <w:t>Running:</w:t>
      </w:r>
    </w:p>
    <w:p w14:paraId="2DE18AB3" w14:textId="77777777" w:rsidR="009127DA" w:rsidRDefault="009127DA" w:rsidP="009127DA">
      <w:pPr>
        <w:pStyle w:val="ListParagraph"/>
        <w:numPr>
          <w:ilvl w:val="0"/>
          <w:numId w:val="14"/>
        </w:numPr>
        <w:spacing w:after="0" w:line="240" w:lineRule="auto"/>
        <w:ind w:left="567" w:hanging="283"/>
        <w:rPr>
          <w:sz w:val="20"/>
          <w:szCs w:val="20"/>
        </w:rPr>
      </w:pPr>
      <w:r>
        <w:rPr>
          <w:sz w:val="20"/>
          <w:szCs w:val="20"/>
        </w:rPr>
        <w:t>Errors:</w:t>
      </w:r>
    </w:p>
    <w:p w14:paraId="4092C5E0" w14:textId="77777777" w:rsidR="009127DA" w:rsidRDefault="0092406A" w:rsidP="009127DA">
      <w:pPr>
        <w:pStyle w:val="ListParagraph"/>
        <w:numPr>
          <w:ilvl w:val="0"/>
          <w:numId w:val="19"/>
        </w:numPr>
        <w:spacing w:after="0" w:line="240" w:lineRule="auto"/>
        <w:rPr>
          <w:sz w:val="20"/>
          <w:szCs w:val="20"/>
        </w:rPr>
      </w:pPr>
      <w:r>
        <w:rPr>
          <w:sz w:val="20"/>
          <w:szCs w:val="20"/>
        </w:rPr>
        <w:lastRenderedPageBreak/>
        <w:t>Report may error out if your ArcCatalogue/Map session has timed out. restart your Arc product and rerun.</w:t>
      </w:r>
    </w:p>
    <w:p w14:paraId="59BDFBD7" w14:textId="77777777" w:rsidR="009127DA" w:rsidRDefault="009127DA" w:rsidP="009127DA">
      <w:pPr>
        <w:pStyle w:val="ListParagraph"/>
        <w:numPr>
          <w:ilvl w:val="0"/>
          <w:numId w:val="19"/>
        </w:numPr>
        <w:spacing w:after="0" w:line="240" w:lineRule="auto"/>
        <w:rPr>
          <w:sz w:val="20"/>
          <w:szCs w:val="20"/>
        </w:rPr>
      </w:pPr>
      <w:r>
        <w:rPr>
          <w:sz w:val="20"/>
          <w:szCs w:val="20"/>
        </w:rPr>
        <w:t>If any error is encountered, try:</w:t>
      </w:r>
    </w:p>
    <w:p w14:paraId="68733C4C" w14:textId="77777777" w:rsidR="009127DA" w:rsidRDefault="009127DA" w:rsidP="009127DA">
      <w:pPr>
        <w:pStyle w:val="ListParagraph"/>
        <w:numPr>
          <w:ilvl w:val="0"/>
          <w:numId w:val="20"/>
        </w:numPr>
        <w:spacing w:after="0" w:line="240" w:lineRule="auto"/>
        <w:rPr>
          <w:sz w:val="20"/>
          <w:szCs w:val="20"/>
        </w:rPr>
      </w:pPr>
      <w:r>
        <w:rPr>
          <w:sz w:val="20"/>
          <w:szCs w:val="20"/>
        </w:rPr>
        <w:t xml:space="preserve">Closing all ArcGIS products and ensure all ArcGIS processes have been killed via Task manager. </w:t>
      </w:r>
      <w:r w:rsidRPr="009127DA">
        <w:rPr>
          <w:sz w:val="20"/>
          <w:szCs w:val="20"/>
        </w:rPr>
        <w:t xml:space="preserve">Restarter ArcMap and </w:t>
      </w:r>
      <w:r>
        <w:rPr>
          <w:sz w:val="20"/>
          <w:szCs w:val="20"/>
        </w:rPr>
        <w:t>re</w:t>
      </w:r>
      <w:r w:rsidRPr="009127DA">
        <w:rPr>
          <w:sz w:val="20"/>
          <w:szCs w:val="20"/>
        </w:rPr>
        <w:t>run</w:t>
      </w:r>
      <w:r>
        <w:rPr>
          <w:sz w:val="20"/>
          <w:szCs w:val="20"/>
        </w:rPr>
        <w:t>. If error still exists;</w:t>
      </w:r>
    </w:p>
    <w:p w14:paraId="27DD1D9B" w14:textId="77777777" w:rsidR="009127DA" w:rsidRPr="009127DA" w:rsidRDefault="009127DA" w:rsidP="009127DA">
      <w:pPr>
        <w:pStyle w:val="ListParagraph"/>
        <w:numPr>
          <w:ilvl w:val="0"/>
          <w:numId w:val="20"/>
        </w:numPr>
        <w:spacing w:after="0" w:line="240" w:lineRule="auto"/>
        <w:rPr>
          <w:sz w:val="20"/>
          <w:szCs w:val="20"/>
        </w:rPr>
      </w:pPr>
      <w:r>
        <w:rPr>
          <w:sz w:val="20"/>
          <w:szCs w:val="20"/>
        </w:rPr>
        <w:t>Close DTA session and restart. Try running tool again.</w:t>
      </w:r>
    </w:p>
    <w:p w14:paraId="68C58FA9" w14:textId="77777777" w:rsidR="003E4D75" w:rsidRDefault="003E4D75" w:rsidP="003E4D75">
      <w:pPr>
        <w:spacing w:after="0" w:line="240" w:lineRule="auto"/>
        <w:rPr>
          <w:sz w:val="20"/>
          <w:szCs w:val="20"/>
        </w:rPr>
      </w:pPr>
    </w:p>
    <w:p w14:paraId="7E2523C0" w14:textId="77777777" w:rsidR="003E4D75" w:rsidRDefault="0016251C" w:rsidP="003E4D75">
      <w:pPr>
        <w:spacing w:after="0" w:line="240" w:lineRule="auto"/>
      </w:pPr>
      <w:r>
        <w:rPr>
          <w:sz w:val="20"/>
          <w:szCs w:val="20"/>
        </w:rPr>
        <w:t xml:space="preserve">Please report bugs </w:t>
      </w:r>
      <w:r w:rsidR="00EA50DF">
        <w:rPr>
          <w:sz w:val="20"/>
          <w:szCs w:val="20"/>
        </w:rPr>
        <w:t xml:space="preserve">including screen grabs </w:t>
      </w:r>
      <w:r>
        <w:rPr>
          <w:sz w:val="20"/>
          <w:szCs w:val="20"/>
        </w:rPr>
        <w:t xml:space="preserve">to: </w:t>
      </w:r>
      <w:hyperlink r:id="rId6" w:history="1">
        <w:r w:rsidRPr="0068096C">
          <w:rPr>
            <w:rStyle w:val="Hyperlink"/>
            <w:sz w:val="20"/>
            <w:szCs w:val="20"/>
          </w:rPr>
          <w:t>Michael.MacRae@gov.bc.ca</w:t>
        </w:r>
      </w:hyperlink>
    </w:p>
    <w:p w14:paraId="71D98963" w14:textId="77777777" w:rsidR="00FB2D47" w:rsidRDefault="00FB2D47" w:rsidP="003E4D75">
      <w:pPr>
        <w:spacing w:after="0" w:line="240" w:lineRule="auto"/>
        <w:rPr>
          <w:sz w:val="20"/>
          <w:szCs w:val="20"/>
        </w:rPr>
      </w:pPr>
    </w:p>
    <w:p w14:paraId="417898EB" w14:textId="77777777" w:rsidR="003E4D75" w:rsidRDefault="003E4D75" w:rsidP="003E4D75">
      <w:pPr>
        <w:spacing w:after="0" w:line="240" w:lineRule="auto"/>
        <w:rPr>
          <w:sz w:val="20"/>
          <w:szCs w:val="20"/>
        </w:rPr>
      </w:pPr>
      <w:r w:rsidRPr="003E4D75">
        <w:rPr>
          <w:b/>
        </w:rPr>
        <w:t>Procedures</w:t>
      </w:r>
    </w:p>
    <w:p w14:paraId="4A8F563F" w14:textId="77777777" w:rsidR="003E4D75" w:rsidRDefault="003E4D75" w:rsidP="003E4D75">
      <w:pPr>
        <w:spacing w:after="0" w:line="240" w:lineRule="auto"/>
        <w:rPr>
          <w:sz w:val="20"/>
          <w:szCs w:val="20"/>
        </w:rPr>
      </w:pPr>
    </w:p>
    <w:p w14:paraId="77EC97C9" w14:textId="77777777" w:rsidR="003E4D75" w:rsidRPr="004F2E8C" w:rsidRDefault="004F2E8C" w:rsidP="003E4D75">
      <w:pPr>
        <w:spacing w:after="0" w:line="240" w:lineRule="auto"/>
        <w:rPr>
          <w:i/>
        </w:rPr>
      </w:pPr>
      <w:r w:rsidRPr="004F2E8C">
        <w:rPr>
          <w:i/>
        </w:rPr>
        <w:t>Updating the Layer Spreadsheet</w:t>
      </w:r>
    </w:p>
    <w:p w14:paraId="4A87DF3F" w14:textId="77777777" w:rsidR="003E4D75" w:rsidRDefault="003E4D75" w:rsidP="003E4D75">
      <w:pPr>
        <w:spacing w:after="0" w:line="240" w:lineRule="auto"/>
        <w:rPr>
          <w:sz w:val="20"/>
          <w:szCs w:val="20"/>
        </w:rPr>
      </w:pPr>
    </w:p>
    <w:p w14:paraId="598C5D03" w14:textId="77777777" w:rsidR="003E4D75" w:rsidRDefault="00907E3A" w:rsidP="003E4D75">
      <w:pPr>
        <w:spacing w:after="0" w:line="240" w:lineRule="auto"/>
        <w:rPr>
          <w:sz w:val="20"/>
          <w:szCs w:val="20"/>
        </w:rPr>
      </w:pPr>
      <w:r>
        <w:rPr>
          <w:sz w:val="20"/>
          <w:szCs w:val="20"/>
        </w:rPr>
        <w:t>The Layer Spread</w:t>
      </w:r>
      <w:r w:rsidR="00D326F9">
        <w:rPr>
          <w:sz w:val="20"/>
          <w:szCs w:val="20"/>
        </w:rPr>
        <w:t>s</w:t>
      </w:r>
      <w:r>
        <w:rPr>
          <w:sz w:val="20"/>
          <w:szCs w:val="20"/>
        </w:rPr>
        <w:t>h</w:t>
      </w:r>
      <w:r w:rsidR="00D326F9">
        <w:rPr>
          <w:sz w:val="20"/>
          <w:szCs w:val="20"/>
        </w:rPr>
        <w:t>eet is a configuration file used to add/remove/update layers used in the tool.</w:t>
      </w:r>
    </w:p>
    <w:p w14:paraId="78D90FDB" w14:textId="77777777" w:rsidR="00D326F9" w:rsidRDefault="00D326F9" w:rsidP="003E4D75">
      <w:pPr>
        <w:spacing w:after="0" w:line="240" w:lineRule="auto"/>
        <w:rPr>
          <w:sz w:val="20"/>
          <w:szCs w:val="20"/>
        </w:rPr>
      </w:pPr>
    </w:p>
    <w:p w14:paraId="3A42479C" w14:textId="77777777" w:rsidR="00155B43" w:rsidRDefault="00155B43" w:rsidP="00155B43">
      <w:pPr>
        <w:pStyle w:val="ListParagraph"/>
        <w:numPr>
          <w:ilvl w:val="0"/>
          <w:numId w:val="10"/>
        </w:numPr>
        <w:spacing w:after="0" w:line="240" w:lineRule="auto"/>
        <w:rPr>
          <w:sz w:val="20"/>
          <w:szCs w:val="20"/>
        </w:rPr>
      </w:pPr>
      <w:r>
        <w:rPr>
          <w:sz w:val="20"/>
          <w:szCs w:val="20"/>
        </w:rPr>
        <w:t xml:space="preserve">Navigate to the spreadsheet location: </w:t>
      </w:r>
      <w:hyperlink r:id="rId7" w:history="1">
        <w:r w:rsidRPr="00C36BE5">
          <w:rPr>
            <w:rStyle w:val="Hyperlink"/>
            <w:sz w:val="20"/>
            <w:szCs w:val="20"/>
          </w:rPr>
          <w:t>\\spatialfiles.bcgov\Work\em\vic\mtb\Local\ArcGIS_Tools\MTB_Tools\Reporting_Tools\Interest_Overlap_Report\Excel_Spreadsheets</w:t>
        </w:r>
      </w:hyperlink>
    </w:p>
    <w:p w14:paraId="1BC1F9AD" w14:textId="77777777" w:rsidR="00155B43" w:rsidRDefault="00155B43" w:rsidP="00155B43">
      <w:pPr>
        <w:pStyle w:val="ListParagraph"/>
        <w:numPr>
          <w:ilvl w:val="0"/>
          <w:numId w:val="10"/>
        </w:numPr>
        <w:spacing w:after="0" w:line="240" w:lineRule="auto"/>
        <w:rPr>
          <w:sz w:val="20"/>
          <w:szCs w:val="20"/>
        </w:rPr>
      </w:pPr>
      <w:r>
        <w:rPr>
          <w:sz w:val="20"/>
          <w:szCs w:val="20"/>
        </w:rPr>
        <w:t xml:space="preserve">You will find 2 spreadsheet you will have to update. One is for layers sourced to MEMPRD (IOR default) and one that sources layers to BCGW. They are identical except the workspace_path for MTB layers will point to MEMPRD in one spreadsheet and BCGW in the other. </w:t>
      </w:r>
    </w:p>
    <w:p w14:paraId="7B9418B1" w14:textId="77777777" w:rsidR="00155B43" w:rsidRDefault="00E05DDD" w:rsidP="00155B43">
      <w:pPr>
        <w:pStyle w:val="ListParagraph"/>
        <w:numPr>
          <w:ilvl w:val="0"/>
          <w:numId w:val="10"/>
        </w:numPr>
        <w:spacing w:after="0" w:line="240" w:lineRule="auto"/>
        <w:rPr>
          <w:sz w:val="20"/>
          <w:szCs w:val="20"/>
        </w:rPr>
      </w:pPr>
      <w:r>
        <w:rPr>
          <w:sz w:val="20"/>
          <w:szCs w:val="20"/>
        </w:rPr>
        <w:t>Before you open</w:t>
      </w:r>
      <w:r w:rsidR="00155B43">
        <w:rPr>
          <w:sz w:val="20"/>
          <w:szCs w:val="20"/>
        </w:rPr>
        <w:t xml:space="preserve"> either spreadsheet, right click on the .xls</w:t>
      </w:r>
      <w:r w:rsidR="00155B43" w:rsidRPr="00155B43">
        <w:rPr>
          <w:sz w:val="20"/>
          <w:szCs w:val="20"/>
        </w:rPr>
        <w:sym w:font="Wingdings" w:char="F0E0"/>
      </w:r>
      <w:r w:rsidR="00155B43">
        <w:rPr>
          <w:sz w:val="20"/>
          <w:szCs w:val="20"/>
        </w:rPr>
        <w:t>properties</w:t>
      </w:r>
      <w:r w:rsidR="00155B43" w:rsidRPr="00155B43">
        <w:rPr>
          <w:sz w:val="20"/>
          <w:szCs w:val="20"/>
        </w:rPr>
        <w:sym w:font="Wingdings" w:char="F0E0"/>
      </w:r>
      <w:r w:rsidR="00155B43">
        <w:rPr>
          <w:sz w:val="20"/>
          <w:szCs w:val="20"/>
        </w:rPr>
        <w:t>General tab and uncheck ‘Read Only’.</w:t>
      </w:r>
    </w:p>
    <w:p w14:paraId="7B843D00" w14:textId="77777777" w:rsidR="00D732A6" w:rsidRDefault="00D732A6" w:rsidP="00D732A6">
      <w:pPr>
        <w:pStyle w:val="ListParagraph"/>
        <w:numPr>
          <w:ilvl w:val="1"/>
          <w:numId w:val="10"/>
        </w:numPr>
        <w:spacing w:after="0" w:line="240" w:lineRule="auto"/>
        <w:rPr>
          <w:sz w:val="20"/>
          <w:szCs w:val="20"/>
        </w:rPr>
      </w:pPr>
      <w:r w:rsidRPr="00D732A6">
        <w:rPr>
          <w:b/>
          <w:sz w:val="20"/>
          <w:szCs w:val="20"/>
          <w:u w:val="single"/>
        </w:rPr>
        <w:t>Note:</w:t>
      </w:r>
      <w:r>
        <w:rPr>
          <w:sz w:val="20"/>
          <w:szCs w:val="20"/>
        </w:rPr>
        <w:t xml:space="preserve"> remember to set each spreadsheet to ‘Read Only’ after you have made your edits.</w:t>
      </w:r>
    </w:p>
    <w:p w14:paraId="1B252F33" w14:textId="77777777" w:rsidR="003E4D75" w:rsidRDefault="00E05DDD" w:rsidP="004F2E8C">
      <w:pPr>
        <w:pStyle w:val="ListParagraph"/>
        <w:numPr>
          <w:ilvl w:val="0"/>
          <w:numId w:val="10"/>
        </w:numPr>
        <w:spacing w:after="0" w:line="240" w:lineRule="auto"/>
        <w:rPr>
          <w:sz w:val="20"/>
          <w:szCs w:val="20"/>
        </w:rPr>
      </w:pPr>
      <w:r>
        <w:rPr>
          <w:sz w:val="20"/>
          <w:szCs w:val="20"/>
        </w:rPr>
        <w:t>Open each spreadsheet</w:t>
      </w:r>
      <w:r w:rsidR="004F2E8C">
        <w:rPr>
          <w:sz w:val="20"/>
          <w:szCs w:val="20"/>
        </w:rPr>
        <w:t xml:space="preserve">: </w:t>
      </w:r>
    </w:p>
    <w:p w14:paraId="7C90774A" w14:textId="77777777" w:rsidR="00155B43" w:rsidRDefault="00E05DDD" w:rsidP="00E05DDD">
      <w:pPr>
        <w:pStyle w:val="ListParagraph"/>
        <w:numPr>
          <w:ilvl w:val="1"/>
          <w:numId w:val="10"/>
        </w:numPr>
        <w:spacing w:after="0" w:line="240" w:lineRule="auto"/>
        <w:rPr>
          <w:sz w:val="20"/>
          <w:szCs w:val="20"/>
        </w:rPr>
      </w:pPr>
      <w:r w:rsidRPr="00E05DDD">
        <w:rPr>
          <w:sz w:val="20"/>
          <w:szCs w:val="20"/>
        </w:rPr>
        <w:t>InterestReport_Layer_List_MASTER.xls</w:t>
      </w:r>
    </w:p>
    <w:p w14:paraId="4D3D41D3" w14:textId="77777777" w:rsidR="00036029" w:rsidRPr="00E05DDD" w:rsidRDefault="00E05DDD" w:rsidP="00E05DDD">
      <w:pPr>
        <w:pStyle w:val="ListParagraph"/>
        <w:numPr>
          <w:ilvl w:val="1"/>
          <w:numId w:val="10"/>
        </w:numPr>
        <w:spacing w:after="0" w:line="240" w:lineRule="auto"/>
        <w:rPr>
          <w:sz w:val="20"/>
          <w:szCs w:val="20"/>
        </w:rPr>
      </w:pPr>
      <w:r w:rsidRPr="00E05DDD">
        <w:rPr>
          <w:sz w:val="20"/>
          <w:szCs w:val="20"/>
        </w:rPr>
        <w:t>InterestReport_Layer_List_MASTER_BCGW_Data.xls</w:t>
      </w:r>
    </w:p>
    <w:p w14:paraId="421323E1" w14:textId="77777777" w:rsidR="004F2E8C" w:rsidRDefault="004F2E8C" w:rsidP="004F2E8C">
      <w:pPr>
        <w:pStyle w:val="ListParagraph"/>
        <w:numPr>
          <w:ilvl w:val="0"/>
          <w:numId w:val="10"/>
        </w:numPr>
        <w:spacing w:after="0" w:line="240" w:lineRule="auto"/>
        <w:rPr>
          <w:sz w:val="20"/>
          <w:szCs w:val="20"/>
        </w:rPr>
      </w:pPr>
      <w:r>
        <w:rPr>
          <w:sz w:val="20"/>
          <w:szCs w:val="20"/>
        </w:rPr>
        <w:t xml:space="preserve">Activate sheet name </w:t>
      </w:r>
      <w:r w:rsidRPr="006546F0">
        <w:rPr>
          <w:sz w:val="20"/>
          <w:szCs w:val="20"/>
        </w:rPr>
        <w:t>'MineralTitles Dataset selection$'</w:t>
      </w:r>
    </w:p>
    <w:p w14:paraId="73543B9D" w14:textId="77777777" w:rsidR="004F2E8C" w:rsidRDefault="004F2E8C" w:rsidP="00FF4208">
      <w:pPr>
        <w:pStyle w:val="ListParagraph"/>
        <w:numPr>
          <w:ilvl w:val="0"/>
          <w:numId w:val="10"/>
        </w:numPr>
        <w:spacing w:after="0" w:line="240" w:lineRule="auto"/>
        <w:rPr>
          <w:sz w:val="20"/>
          <w:szCs w:val="20"/>
        </w:rPr>
      </w:pPr>
      <w:r>
        <w:rPr>
          <w:sz w:val="20"/>
          <w:szCs w:val="20"/>
        </w:rPr>
        <w:t>Update the list by adding a layer, removing a layer or edit existing layers.</w:t>
      </w:r>
    </w:p>
    <w:p w14:paraId="017FDDD1" w14:textId="77777777" w:rsidR="006A59EC" w:rsidRPr="00E05DDD" w:rsidRDefault="006A59EC" w:rsidP="00E05DDD">
      <w:pPr>
        <w:pStyle w:val="ListParagraph"/>
        <w:numPr>
          <w:ilvl w:val="1"/>
          <w:numId w:val="21"/>
        </w:numPr>
        <w:spacing w:after="0" w:line="240" w:lineRule="auto"/>
        <w:rPr>
          <w:sz w:val="20"/>
          <w:szCs w:val="20"/>
        </w:rPr>
      </w:pPr>
      <w:r w:rsidRPr="00E05DDD">
        <w:rPr>
          <w:sz w:val="20"/>
          <w:szCs w:val="20"/>
        </w:rPr>
        <w:t>Remove layers by remov</w:t>
      </w:r>
      <w:r w:rsidR="00907E3A" w:rsidRPr="00E05DDD">
        <w:rPr>
          <w:sz w:val="20"/>
          <w:szCs w:val="20"/>
        </w:rPr>
        <w:t>ing the whole row in the spread</w:t>
      </w:r>
      <w:r w:rsidRPr="00E05DDD">
        <w:rPr>
          <w:sz w:val="20"/>
          <w:szCs w:val="20"/>
        </w:rPr>
        <w:t>s</w:t>
      </w:r>
      <w:r w:rsidR="00907E3A" w:rsidRPr="00E05DDD">
        <w:rPr>
          <w:sz w:val="20"/>
          <w:szCs w:val="20"/>
        </w:rPr>
        <w:t>h</w:t>
      </w:r>
      <w:r w:rsidRPr="00E05DDD">
        <w:rPr>
          <w:sz w:val="20"/>
          <w:szCs w:val="20"/>
        </w:rPr>
        <w:t>eet</w:t>
      </w:r>
    </w:p>
    <w:p w14:paraId="216D3E12" w14:textId="77777777" w:rsidR="003E4D75" w:rsidRPr="00E05DDD" w:rsidRDefault="004F2E8C" w:rsidP="00E05DDD">
      <w:pPr>
        <w:pStyle w:val="ListParagraph"/>
        <w:numPr>
          <w:ilvl w:val="1"/>
          <w:numId w:val="21"/>
        </w:numPr>
        <w:spacing w:after="0" w:line="240" w:lineRule="auto"/>
        <w:rPr>
          <w:sz w:val="20"/>
          <w:szCs w:val="20"/>
        </w:rPr>
      </w:pPr>
      <w:r w:rsidRPr="00E05DDD">
        <w:rPr>
          <w:sz w:val="20"/>
          <w:szCs w:val="20"/>
        </w:rPr>
        <w:t>Adding/editing layers in the spreadsheet</w:t>
      </w:r>
      <w:r w:rsidR="006A59EC" w:rsidRPr="00E05DDD">
        <w:rPr>
          <w:sz w:val="20"/>
          <w:szCs w:val="20"/>
        </w:rPr>
        <w:t>:</w:t>
      </w:r>
    </w:p>
    <w:p w14:paraId="76F2F348" w14:textId="77777777" w:rsidR="003E4D75" w:rsidRDefault="003E4D75" w:rsidP="003E4D75">
      <w:pPr>
        <w:spacing w:after="0" w:line="240" w:lineRule="auto"/>
        <w:rPr>
          <w:sz w:val="20"/>
          <w:szCs w:val="20"/>
        </w:rPr>
      </w:pPr>
    </w:p>
    <w:tbl>
      <w:tblPr>
        <w:tblW w:w="0" w:type="auto"/>
        <w:tblLayout w:type="fixed"/>
        <w:tblCellMar>
          <w:left w:w="30" w:type="dxa"/>
          <w:right w:w="30" w:type="dxa"/>
        </w:tblCellMar>
        <w:tblLook w:val="0000" w:firstRow="0" w:lastRow="0" w:firstColumn="0" w:lastColumn="0" w:noHBand="0" w:noVBand="0"/>
      </w:tblPr>
      <w:tblGrid>
        <w:gridCol w:w="2298"/>
        <w:gridCol w:w="7371"/>
      </w:tblGrid>
      <w:tr w:rsidR="004F2E8C" w:rsidRPr="004F2E8C" w14:paraId="07C22960"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616C0615"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Category</w:t>
            </w:r>
          </w:p>
        </w:tc>
        <w:tc>
          <w:tcPr>
            <w:tcW w:w="7371" w:type="dxa"/>
            <w:tcBorders>
              <w:top w:val="single" w:sz="6" w:space="0" w:color="auto"/>
              <w:left w:val="single" w:sz="6" w:space="0" w:color="auto"/>
              <w:bottom w:val="single" w:sz="6" w:space="0" w:color="auto"/>
              <w:right w:val="single" w:sz="6" w:space="0" w:color="auto"/>
            </w:tcBorders>
          </w:tcPr>
          <w:p w14:paraId="08322BAC" w14:textId="77777777" w:rsidR="004F2E8C" w:rsidRPr="00B61F82" w:rsidRDefault="004F2E8C" w:rsidP="00094133">
            <w:pPr>
              <w:autoSpaceDE w:val="0"/>
              <w:autoSpaceDN w:val="0"/>
              <w:adjustRightInd w:val="0"/>
              <w:spacing w:after="0" w:line="240" w:lineRule="auto"/>
              <w:rPr>
                <w:rFonts w:ascii="Calibri" w:hAnsi="Calibri" w:cs="Calibri"/>
                <w:bCs/>
                <w:color w:val="000000"/>
              </w:rPr>
            </w:pPr>
            <w:r w:rsidRPr="00B61F82">
              <w:rPr>
                <w:rFonts w:ascii="Calibri" w:hAnsi="Calibri" w:cs="Calibri"/>
                <w:bCs/>
                <w:color w:val="000000"/>
              </w:rPr>
              <w:t>Find an existing category to fit a new layer into</w:t>
            </w:r>
            <w:r w:rsidR="00094133">
              <w:rPr>
                <w:rFonts w:ascii="Calibri" w:hAnsi="Calibri" w:cs="Calibri"/>
                <w:bCs/>
                <w:color w:val="000000"/>
              </w:rPr>
              <w:t xml:space="preserve"> and update this field</w:t>
            </w:r>
          </w:p>
        </w:tc>
      </w:tr>
      <w:tr w:rsidR="004F2E8C" w:rsidRPr="004F2E8C" w14:paraId="0D8284D0"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3EB9EAB8"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Featureclass_Name</w:t>
            </w:r>
          </w:p>
        </w:tc>
        <w:tc>
          <w:tcPr>
            <w:tcW w:w="7371" w:type="dxa"/>
            <w:tcBorders>
              <w:top w:val="single" w:sz="6" w:space="0" w:color="auto"/>
              <w:left w:val="single" w:sz="6" w:space="0" w:color="auto"/>
              <w:bottom w:val="single" w:sz="6" w:space="0" w:color="auto"/>
              <w:right w:val="single" w:sz="6" w:space="0" w:color="auto"/>
            </w:tcBorders>
          </w:tcPr>
          <w:p w14:paraId="7D6E5A13" w14:textId="77777777" w:rsidR="004F2E8C" w:rsidRPr="00B61F82" w:rsidRDefault="00094133"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The</w:t>
            </w:r>
            <w:r w:rsidR="00B61F82" w:rsidRPr="00B61F82">
              <w:rPr>
                <w:rFonts w:ascii="Calibri" w:hAnsi="Calibri" w:cs="Calibri"/>
                <w:bCs/>
                <w:color w:val="000000"/>
              </w:rPr>
              <w:t xml:space="preserve"> name as it appears in the report. Please be descriptive. Do not use underscores in place of spaces</w:t>
            </w:r>
          </w:p>
        </w:tc>
      </w:tr>
      <w:tr w:rsidR="004F2E8C" w:rsidRPr="004F2E8C" w14:paraId="5AE423FC"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632DE76B"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workspace_path</w:t>
            </w:r>
          </w:p>
        </w:tc>
        <w:tc>
          <w:tcPr>
            <w:tcW w:w="7371" w:type="dxa"/>
            <w:tcBorders>
              <w:top w:val="single" w:sz="6" w:space="0" w:color="auto"/>
              <w:left w:val="single" w:sz="6" w:space="0" w:color="auto"/>
              <w:bottom w:val="single" w:sz="6" w:space="0" w:color="auto"/>
              <w:right w:val="single" w:sz="6" w:space="0" w:color="auto"/>
            </w:tcBorders>
          </w:tcPr>
          <w:p w14:paraId="7313D520"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 xml:space="preserve">Workspace path </w:t>
            </w:r>
            <w:r w:rsidR="00094133">
              <w:rPr>
                <w:rFonts w:ascii="Calibri" w:hAnsi="Calibri" w:cs="Calibri"/>
                <w:bCs/>
                <w:color w:val="000000"/>
              </w:rPr>
              <w:t xml:space="preserve">to the underlying feature class or shapefile </w:t>
            </w:r>
            <w:r>
              <w:rPr>
                <w:rFonts w:ascii="Calibri" w:hAnsi="Calibri" w:cs="Calibri"/>
                <w:bCs/>
                <w:color w:val="000000"/>
              </w:rPr>
              <w:t>as seen in ArcCatalogue</w:t>
            </w:r>
            <w:r w:rsidRPr="00B61F82">
              <w:rPr>
                <w:rFonts w:ascii="Calibri" w:hAnsi="Calibri" w:cs="Calibri"/>
                <w:bCs/>
                <w:color w:val="FF0000"/>
              </w:rPr>
              <w:t>*</w:t>
            </w:r>
          </w:p>
        </w:tc>
      </w:tr>
      <w:tr w:rsidR="00036029" w:rsidRPr="004F2E8C" w14:paraId="2B7D2DB5"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7D456205" w14:textId="77777777" w:rsidR="00036029" w:rsidRPr="00B61F82" w:rsidRDefault="00036029" w:rsidP="004F2E8C">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Layer_File</w:t>
            </w:r>
          </w:p>
        </w:tc>
        <w:tc>
          <w:tcPr>
            <w:tcW w:w="7371" w:type="dxa"/>
            <w:tcBorders>
              <w:top w:val="single" w:sz="6" w:space="0" w:color="auto"/>
              <w:left w:val="single" w:sz="6" w:space="0" w:color="auto"/>
              <w:bottom w:val="single" w:sz="6" w:space="0" w:color="auto"/>
              <w:right w:val="single" w:sz="6" w:space="0" w:color="auto"/>
            </w:tcBorders>
          </w:tcPr>
          <w:p w14:paraId="69CE5419" w14:textId="77777777" w:rsidR="00036029" w:rsidRDefault="00036029"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A layer file used to symbolize the dataset if used in a map</w:t>
            </w:r>
          </w:p>
        </w:tc>
      </w:tr>
      <w:tr w:rsidR="004F2E8C" w:rsidRPr="004F2E8C" w14:paraId="378159B4"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7C4F3E6F"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dataSource</w:t>
            </w:r>
          </w:p>
        </w:tc>
        <w:tc>
          <w:tcPr>
            <w:tcW w:w="7371" w:type="dxa"/>
            <w:tcBorders>
              <w:top w:val="single" w:sz="6" w:space="0" w:color="auto"/>
              <w:left w:val="single" w:sz="6" w:space="0" w:color="auto"/>
              <w:bottom w:val="single" w:sz="6" w:space="0" w:color="auto"/>
              <w:right w:val="single" w:sz="6" w:space="0" w:color="auto"/>
            </w:tcBorders>
          </w:tcPr>
          <w:p w14:paraId="071B25AF"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The featureclass or shapefile name as seen in the geodatabase or folder location</w:t>
            </w:r>
            <w:r w:rsidRPr="00B61F82">
              <w:rPr>
                <w:rFonts w:ascii="Calibri" w:hAnsi="Calibri" w:cs="Calibri"/>
                <w:bCs/>
                <w:color w:val="FF0000"/>
              </w:rPr>
              <w:t>*</w:t>
            </w:r>
          </w:p>
        </w:tc>
      </w:tr>
      <w:tr w:rsidR="004F2E8C" w:rsidRPr="004F2E8C" w14:paraId="5E9B0E2B"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785B31E4"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shapeType</w:t>
            </w:r>
          </w:p>
        </w:tc>
        <w:tc>
          <w:tcPr>
            <w:tcW w:w="7371" w:type="dxa"/>
            <w:tcBorders>
              <w:top w:val="single" w:sz="6" w:space="0" w:color="auto"/>
              <w:left w:val="single" w:sz="6" w:space="0" w:color="auto"/>
              <w:bottom w:val="single" w:sz="6" w:space="0" w:color="auto"/>
              <w:right w:val="single" w:sz="6" w:space="0" w:color="auto"/>
            </w:tcBorders>
          </w:tcPr>
          <w:p w14:paraId="5D96006C"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Optional: Enter Point, Line or Polygon</w:t>
            </w:r>
          </w:p>
        </w:tc>
      </w:tr>
      <w:tr w:rsidR="004F2E8C" w:rsidRPr="004F2E8C" w14:paraId="0D398ED6"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7D7B66C7"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Join_Table</w:t>
            </w:r>
          </w:p>
        </w:tc>
        <w:tc>
          <w:tcPr>
            <w:tcW w:w="7371" w:type="dxa"/>
            <w:tcBorders>
              <w:top w:val="single" w:sz="6" w:space="0" w:color="auto"/>
              <w:left w:val="single" w:sz="6" w:space="0" w:color="auto"/>
              <w:bottom w:val="single" w:sz="6" w:space="0" w:color="auto"/>
              <w:right w:val="single" w:sz="6" w:space="0" w:color="auto"/>
            </w:tcBorders>
          </w:tcPr>
          <w:p w14:paraId="0222D45C"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 xml:space="preserve">If a join table is required, provide the </w:t>
            </w:r>
            <w:r w:rsidRPr="00B61F82">
              <w:rPr>
                <w:rFonts w:ascii="Calibri" w:hAnsi="Calibri" w:cs="Calibri"/>
                <w:b/>
                <w:bCs/>
                <w:color w:val="000000"/>
              </w:rPr>
              <w:t>datasource</w:t>
            </w:r>
            <w:r>
              <w:rPr>
                <w:rFonts w:ascii="Calibri" w:hAnsi="Calibri" w:cs="Calibri"/>
                <w:bCs/>
                <w:color w:val="000000"/>
              </w:rPr>
              <w:t xml:space="preserve"> name</w:t>
            </w:r>
            <w:r w:rsidRPr="00B61F82">
              <w:rPr>
                <w:rFonts w:ascii="Calibri" w:hAnsi="Calibri" w:cs="Calibri"/>
                <w:bCs/>
                <w:color w:val="FF0000"/>
              </w:rPr>
              <w:t>*</w:t>
            </w:r>
          </w:p>
        </w:tc>
      </w:tr>
      <w:tr w:rsidR="004F2E8C" w:rsidRPr="004F2E8C" w14:paraId="7376D23D"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7429712C"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dataSource_Join_Field</w:t>
            </w:r>
          </w:p>
        </w:tc>
        <w:tc>
          <w:tcPr>
            <w:tcW w:w="7371" w:type="dxa"/>
            <w:tcBorders>
              <w:top w:val="single" w:sz="6" w:space="0" w:color="auto"/>
              <w:left w:val="single" w:sz="6" w:space="0" w:color="auto"/>
              <w:bottom w:val="single" w:sz="6" w:space="0" w:color="auto"/>
              <w:right w:val="single" w:sz="6" w:space="0" w:color="auto"/>
            </w:tcBorders>
          </w:tcPr>
          <w:p w14:paraId="74E7961D"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 xml:space="preserve">Provide the field from the </w:t>
            </w:r>
            <w:r w:rsidRPr="00B61F82">
              <w:rPr>
                <w:rFonts w:ascii="Calibri" w:hAnsi="Calibri" w:cs="Calibri"/>
                <w:b/>
                <w:bCs/>
                <w:color w:val="000000"/>
              </w:rPr>
              <w:t>dataSource</w:t>
            </w:r>
            <w:r>
              <w:rPr>
                <w:rFonts w:ascii="Calibri" w:hAnsi="Calibri" w:cs="Calibri"/>
                <w:bCs/>
                <w:color w:val="000000"/>
              </w:rPr>
              <w:t xml:space="preserve"> feature class or shapefile</w:t>
            </w:r>
            <w:r w:rsidRPr="00B61F82">
              <w:rPr>
                <w:rFonts w:ascii="Calibri" w:hAnsi="Calibri" w:cs="Calibri"/>
                <w:bCs/>
                <w:color w:val="FF0000"/>
              </w:rPr>
              <w:t>***</w:t>
            </w:r>
          </w:p>
        </w:tc>
      </w:tr>
      <w:tr w:rsidR="004F2E8C" w:rsidRPr="004F2E8C" w14:paraId="717092E2"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306C6A2B"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Join_Table_Field</w:t>
            </w:r>
          </w:p>
        </w:tc>
        <w:tc>
          <w:tcPr>
            <w:tcW w:w="7371" w:type="dxa"/>
            <w:tcBorders>
              <w:top w:val="single" w:sz="6" w:space="0" w:color="auto"/>
              <w:left w:val="single" w:sz="6" w:space="0" w:color="auto"/>
              <w:bottom w:val="single" w:sz="6" w:space="0" w:color="auto"/>
              <w:right w:val="single" w:sz="6" w:space="0" w:color="auto"/>
            </w:tcBorders>
          </w:tcPr>
          <w:p w14:paraId="4A31BEC6"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 xml:space="preserve">Provide the associated join field from the </w:t>
            </w:r>
            <w:r w:rsidRPr="00B61F82">
              <w:rPr>
                <w:rFonts w:ascii="Calibri" w:hAnsi="Calibri" w:cs="Calibri"/>
                <w:b/>
                <w:bCs/>
                <w:color w:val="000000"/>
              </w:rPr>
              <w:t>Join_Table</w:t>
            </w:r>
            <w:r w:rsidRPr="00B61F82">
              <w:rPr>
                <w:rFonts w:ascii="Calibri" w:hAnsi="Calibri" w:cs="Calibri"/>
                <w:bCs/>
                <w:color w:val="FF0000"/>
              </w:rPr>
              <w:t>***</w:t>
            </w:r>
          </w:p>
        </w:tc>
      </w:tr>
      <w:tr w:rsidR="004F2E8C" w:rsidRPr="004F2E8C" w14:paraId="23458195"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06BFE9F5"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Definition_Query</w:t>
            </w:r>
          </w:p>
        </w:tc>
        <w:tc>
          <w:tcPr>
            <w:tcW w:w="7371" w:type="dxa"/>
            <w:tcBorders>
              <w:top w:val="single" w:sz="6" w:space="0" w:color="auto"/>
              <w:left w:val="single" w:sz="6" w:space="0" w:color="auto"/>
              <w:bottom w:val="single" w:sz="6" w:space="0" w:color="auto"/>
              <w:right w:val="single" w:sz="6" w:space="0" w:color="auto"/>
            </w:tcBorders>
          </w:tcPr>
          <w:p w14:paraId="0B7F073E"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Build a definition query and test it to make sure it works. Copy and Paste the query into this field</w:t>
            </w:r>
            <w:r w:rsidRPr="00B61F82">
              <w:rPr>
                <w:rFonts w:ascii="Calibri" w:hAnsi="Calibri" w:cs="Calibri"/>
                <w:bCs/>
                <w:color w:val="FF0000"/>
              </w:rPr>
              <w:t>**</w:t>
            </w:r>
          </w:p>
        </w:tc>
      </w:tr>
      <w:tr w:rsidR="004F2E8C" w:rsidRPr="004F2E8C" w14:paraId="7E0DE486"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3C89037A"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Buffer_Distance</w:t>
            </w:r>
          </w:p>
        </w:tc>
        <w:tc>
          <w:tcPr>
            <w:tcW w:w="7371" w:type="dxa"/>
            <w:tcBorders>
              <w:top w:val="single" w:sz="6" w:space="0" w:color="auto"/>
              <w:left w:val="single" w:sz="6" w:space="0" w:color="auto"/>
              <w:bottom w:val="single" w:sz="6" w:space="0" w:color="auto"/>
              <w:right w:val="single" w:sz="6" w:space="0" w:color="auto"/>
            </w:tcBorders>
          </w:tcPr>
          <w:p w14:paraId="6F572AB2"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Optional: Provide a buffer distance</w:t>
            </w:r>
          </w:p>
        </w:tc>
      </w:tr>
      <w:tr w:rsidR="004F2E8C" w:rsidRPr="004F2E8C" w14:paraId="1F3063CB"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7604DE3D"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Fields_to_Summarize</w:t>
            </w:r>
          </w:p>
        </w:tc>
        <w:tc>
          <w:tcPr>
            <w:tcW w:w="7371" w:type="dxa"/>
            <w:tcBorders>
              <w:top w:val="single" w:sz="6" w:space="0" w:color="auto"/>
              <w:left w:val="single" w:sz="6" w:space="0" w:color="auto"/>
              <w:bottom w:val="single" w:sz="6" w:space="0" w:color="auto"/>
              <w:right w:val="single" w:sz="6" w:space="0" w:color="auto"/>
            </w:tcBorders>
          </w:tcPr>
          <w:p w14:paraId="33CECA37"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Provide a field to summarize</w:t>
            </w:r>
            <w:r w:rsidRPr="00B61F82">
              <w:rPr>
                <w:rFonts w:ascii="Calibri" w:hAnsi="Calibri" w:cs="Calibri"/>
                <w:bCs/>
                <w:color w:val="FF0000"/>
              </w:rPr>
              <w:t>***</w:t>
            </w:r>
          </w:p>
        </w:tc>
      </w:tr>
      <w:tr w:rsidR="004F2E8C" w:rsidRPr="004F2E8C" w14:paraId="47BD9117"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1E7124FC"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Fields_to_Summarize2</w:t>
            </w:r>
          </w:p>
        </w:tc>
        <w:tc>
          <w:tcPr>
            <w:tcW w:w="7371" w:type="dxa"/>
            <w:tcBorders>
              <w:top w:val="single" w:sz="6" w:space="0" w:color="auto"/>
              <w:left w:val="single" w:sz="6" w:space="0" w:color="auto"/>
              <w:bottom w:val="single" w:sz="6" w:space="0" w:color="auto"/>
              <w:right w:val="single" w:sz="6" w:space="0" w:color="auto"/>
            </w:tcBorders>
          </w:tcPr>
          <w:p w14:paraId="75A4A0E6"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Provide an additional field to summarize</w:t>
            </w:r>
            <w:r w:rsidRPr="00B61F82">
              <w:rPr>
                <w:rFonts w:ascii="Calibri" w:hAnsi="Calibri" w:cs="Calibri"/>
                <w:bCs/>
                <w:color w:val="FF0000"/>
              </w:rPr>
              <w:t>***</w:t>
            </w:r>
          </w:p>
        </w:tc>
      </w:tr>
      <w:tr w:rsidR="004F2E8C" w:rsidRPr="004F2E8C" w14:paraId="3F5BB420"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4E73EACF"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Fields_to_Summarize3</w:t>
            </w:r>
          </w:p>
        </w:tc>
        <w:tc>
          <w:tcPr>
            <w:tcW w:w="7371" w:type="dxa"/>
            <w:tcBorders>
              <w:top w:val="single" w:sz="6" w:space="0" w:color="auto"/>
              <w:left w:val="single" w:sz="6" w:space="0" w:color="auto"/>
              <w:bottom w:val="single" w:sz="6" w:space="0" w:color="auto"/>
              <w:right w:val="single" w:sz="6" w:space="0" w:color="auto"/>
            </w:tcBorders>
          </w:tcPr>
          <w:p w14:paraId="5003DDAA"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Provide an additional field to summarize</w:t>
            </w:r>
            <w:r w:rsidRPr="00B61F82">
              <w:rPr>
                <w:rFonts w:ascii="Calibri" w:hAnsi="Calibri" w:cs="Calibri"/>
                <w:bCs/>
                <w:color w:val="FF0000"/>
              </w:rPr>
              <w:t>***</w:t>
            </w:r>
          </w:p>
        </w:tc>
      </w:tr>
      <w:tr w:rsidR="004F2E8C" w:rsidRPr="004F2E8C" w14:paraId="6F043241"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3C1A02A5"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Fields_to_Summarize4</w:t>
            </w:r>
          </w:p>
        </w:tc>
        <w:tc>
          <w:tcPr>
            <w:tcW w:w="7371" w:type="dxa"/>
            <w:tcBorders>
              <w:top w:val="single" w:sz="6" w:space="0" w:color="auto"/>
              <w:left w:val="single" w:sz="6" w:space="0" w:color="auto"/>
              <w:bottom w:val="single" w:sz="6" w:space="0" w:color="auto"/>
              <w:right w:val="single" w:sz="6" w:space="0" w:color="auto"/>
            </w:tcBorders>
          </w:tcPr>
          <w:p w14:paraId="4CE457AC"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Provide an additional field to summarize</w:t>
            </w:r>
            <w:r w:rsidRPr="00B61F82">
              <w:rPr>
                <w:rFonts w:ascii="Calibri" w:hAnsi="Calibri" w:cs="Calibri"/>
                <w:bCs/>
                <w:color w:val="FF0000"/>
              </w:rPr>
              <w:t>***</w:t>
            </w:r>
          </w:p>
        </w:tc>
      </w:tr>
      <w:tr w:rsidR="004F2E8C" w:rsidRPr="004F2E8C" w14:paraId="09F53390"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0F08E07A"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lastRenderedPageBreak/>
              <w:t>Fields_to_Summarize5</w:t>
            </w:r>
          </w:p>
        </w:tc>
        <w:tc>
          <w:tcPr>
            <w:tcW w:w="7371" w:type="dxa"/>
            <w:tcBorders>
              <w:top w:val="single" w:sz="6" w:space="0" w:color="auto"/>
              <w:left w:val="single" w:sz="6" w:space="0" w:color="auto"/>
              <w:bottom w:val="single" w:sz="6" w:space="0" w:color="auto"/>
              <w:right w:val="single" w:sz="6" w:space="0" w:color="auto"/>
            </w:tcBorders>
          </w:tcPr>
          <w:p w14:paraId="62985B58"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Provide an additional field to summarize</w:t>
            </w:r>
            <w:r w:rsidRPr="00B61F82">
              <w:rPr>
                <w:rFonts w:ascii="Calibri" w:hAnsi="Calibri" w:cs="Calibri"/>
                <w:bCs/>
                <w:color w:val="FF0000"/>
              </w:rPr>
              <w:t>***</w:t>
            </w:r>
          </w:p>
        </w:tc>
      </w:tr>
      <w:tr w:rsidR="004F2E8C" w:rsidRPr="004F2E8C" w14:paraId="43614808"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1EC7C0B4"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Fields_to_Summarize6</w:t>
            </w:r>
          </w:p>
        </w:tc>
        <w:tc>
          <w:tcPr>
            <w:tcW w:w="7371" w:type="dxa"/>
            <w:tcBorders>
              <w:top w:val="single" w:sz="6" w:space="0" w:color="auto"/>
              <w:left w:val="single" w:sz="6" w:space="0" w:color="auto"/>
              <w:bottom w:val="single" w:sz="6" w:space="0" w:color="auto"/>
              <w:right w:val="single" w:sz="6" w:space="0" w:color="auto"/>
            </w:tcBorders>
          </w:tcPr>
          <w:p w14:paraId="7038855E"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Provide an additional field to summarize</w:t>
            </w:r>
            <w:r w:rsidRPr="00B61F82">
              <w:rPr>
                <w:rFonts w:ascii="Calibri" w:hAnsi="Calibri" w:cs="Calibri"/>
                <w:bCs/>
                <w:color w:val="FF0000"/>
              </w:rPr>
              <w:t>***</w:t>
            </w:r>
          </w:p>
        </w:tc>
      </w:tr>
      <w:tr w:rsidR="004F2E8C" w:rsidRPr="004F2E8C" w14:paraId="32AC057E" w14:textId="77777777" w:rsidTr="008A24B0">
        <w:trPr>
          <w:trHeight w:val="290"/>
        </w:trPr>
        <w:tc>
          <w:tcPr>
            <w:tcW w:w="2298" w:type="dxa"/>
            <w:tcBorders>
              <w:top w:val="single" w:sz="6" w:space="0" w:color="auto"/>
              <w:left w:val="single" w:sz="6" w:space="0" w:color="auto"/>
              <w:bottom w:val="single" w:sz="6" w:space="0" w:color="auto"/>
              <w:right w:val="single" w:sz="6" w:space="0" w:color="auto"/>
            </w:tcBorders>
          </w:tcPr>
          <w:p w14:paraId="06152F81" w14:textId="77777777" w:rsidR="004F2E8C" w:rsidRPr="00B61F82" w:rsidRDefault="004F2E8C" w:rsidP="004F2E8C">
            <w:pPr>
              <w:autoSpaceDE w:val="0"/>
              <w:autoSpaceDN w:val="0"/>
              <w:adjustRightInd w:val="0"/>
              <w:spacing w:after="0" w:line="240" w:lineRule="auto"/>
              <w:rPr>
                <w:rFonts w:ascii="Calibri" w:hAnsi="Calibri" w:cs="Calibri"/>
                <w:b/>
                <w:bCs/>
                <w:color w:val="000000"/>
              </w:rPr>
            </w:pPr>
            <w:r w:rsidRPr="00B61F82">
              <w:rPr>
                <w:rFonts w:ascii="Calibri" w:hAnsi="Calibri" w:cs="Calibri"/>
                <w:b/>
                <w:bCs/>
                <w:color w:val="000000"/>
              </w:rPr>
              <w:t>map_label_field</w:t>
            </w:r>
          </w:p>
        </w:tc>
        <w:tc>
          <w:tcPr>
            <w:tcW w:w="7371" w:type="dxa"/>
            <w:tcBorders>
              <w:top w:val="single" w:sz="6" w:space="0" w:color="auto"/>
              <w:left w:val="single" w:sz="6" w:space="0" w:color="auto"/>
              <w:bottom w:val="single" w:sz="6" w:space="0" w:color="auto"/>
              <w:right w:val="single" w:sz="6" w:space="0" w:color="auto"/>
            </w:tcBorders>
          </w:tcPr>
          <w:p w14:paraId="75CC1E1C" w14:textId="77777777" w:rsidR="004F2E8C" w:rsidRPr="00B61F82" w:rsidRDefault="00B61F82" w:rsidP="004F2E8C">
            <w:pPr>
              <w:autoSpaceDE w:val="0"/>
              <w:autoSpaceDN w:val="0"/>
              <w:adjustRightInd w:val="0"/>
              <w:spacing w:after="0" w:line="240" w:lineRule="auto"/>
              <w:rPr>
                <w:rFonts w:ascii="Calibri" w:hAnsi="Calibri" w:cs="Calibri"/>
                <w:bCs/>
                <w:color w:val="000000"/>
              </w:rPr>
            </w:pPr>
            <w:r>
              <w:rPr>
                <w:rFonts w:ascii="Calibri" w:hAnsi="Calibri" w:cs="Calibri"/>
                <w:bCs/>
                <w:color w:val="000000"/>
              </w:rPr>
              <w:t>Optional: Provide a field to label in a map</w:t>
            </w:r>
            <w:r w:rsidR="008A24B0">
              <w:rPr>
                <w:rFonts w:ascii="Calibri" w:hAnsi="Calibri" w:cs="Calibri"/>
                <w:bCs/>
                <w:color w:val="000000"/>
              </w:rPr>
              <w:t>. Note: This came with the original spreadsheet. The IOR does not produce a map, so this is here for future development opportunities.</w:t>
            </w:r>
          </w:p>
        </w:tc>
      </w:tr>
    </w:tbl>
    <w:p w14:paraId="0C5B8D37" w14:textId="77777777" w:rsidR="004F2E8C" w:rsidRDefault="004F2E8C" w:rsidP="003E4D75">
      <w:pPr>
        <w:spacing w:after="0" w:line="240" w:lineRule="auto"/>
        <w:rPr>
          <w:sz w:val="20"/>
          <w:szCs w:val="20"/>
        </w:rPr>
      </w:pPr>
    </w:p>
    <w:p w14:paraId="2F4533AC" w14:textId="77777777" w:rsidR="00764D10" w:rsidRDefault="00764D10" w:rsidP="003E4D75">
      <w:pPr>
        <w:spacing w:after="0" w:line="240" w:lineRule="auto"/>
        <w:rPr>
          <w:b/>
          <w:i/>
          <w:color w:val="FF0000"/>
          <w:sz w:val="24"/>
          <w:szCs w:val="24"/>
          <w:u w:val="single"/>
        </w:rPr>
      </w:pPr>
    </w:p>
    <w:p w14:paraId="0CDC2C46" w14:textId="77777777" w:rsidR="00FF4208" w:rsidRPr="00FD6872" w:rsidRDefault="00FF4208" w:rsidP="003E4D75">
      <w:pPr>
        <w:spacing w:after="0" w:line="240" w:lineRule="auto"/>
        <w:rPr>
          <w:b/>
          <w:i/>
          <w:color w:val="FF0000"/>
          <w:sz w:val="24"/>
          <w:szCs w:val="24"/>
          <w:u w:val="single"/>
        </w:rPr>
      </w:pPr>
      <w:r w:rsidRPr="00FD6872">
        <w:rPr>
          <w:b/>
          <w:i/>
          <w:color w:val="FF0000"/>
          <w:sz w:val="24"/>
          <w:szCs w:val="24"/>
          <w:u w:val="single"/>
        </w:rPr>
        <w:t>IMPORTANT</w:t>
      </w:r>
    </w:p>
    <w:p w14:paraId="759B2449" w14:textId="77777777" w:rsidR="004F2E8C" w:rsidRPr="00742656" w:rsidRDefault="00FF4208" w:rsidP="003E4D75">
      <w:pPr>
        <w:spacing w:after="0" w:line="240" w:lineRule="auto"/>
        <w:rPr>
          <w:rFonts w:ascii="Calibri" w:hAnsi="Calibri" w:cs="Calibri"/>
          <w:bCs/>
          <w:color w:val="FF0000"/>
          <w:sz w:val="20"/>
          <w:szCs w:val="20"/>
        </w:rPr>
      </w:pPr>
      <w:r w:rsidRPr="00742656">
        <w:rPr>
          <w:rFonts w:ascii="Calibri" w:hAnsi="Calibri" w:cs="Calibri"/>
          <w:bCs/>
          <w:color w:val="FF0000"/>
          <w:sz w:val="20"/>
          <w:szCs w:val="20"/>
        </w:rPr>
        <w:t xml:space="preserve">* </w:t>
      </w:r>
      <w:r w:rsidRPr="00742656">
        <w:rPr>
          <w:rFonts w:ascii="Calibri" w:hAnsi="Calibri" w:cs="Calibri"/>
          <w:bCs/>
          <w:color w:val="000000" w:themeColor="text1"/>
          <w:sz w:val="20"/>
          <w:szCs w:val="20"/>
        </w:rPr>
        <w:t xml:space="preserve">indicates that the path or name must be </w:t>
      </w:r>
      <w:r w:rsidRPr="00742656">
        <w:rPr>
          <w:rFonts w:ascii="Calibri" w:hAnsi="Calibri" w:cs="Calibri"/>
          <w:b/>
          <w:bCs/>
          <w:color w:val="000000" w:themeColor="text1"/>
          <w:sz w:val="20"/>
          <w:szCs w:val="20"/>
          <w:u w:val="single"/>
        </w:rPr>
        <w:t>IDENTICAL</w:t>
      </w:r>
      <w:r w:rsidRPr="00742656">
        <w:rPr>
          <w:rFonts w:ascii="Calibri" w:hAnsi="Calibri" w:cs="Calibri"/>
          <w:bCs/>
          <w:color w:val="000000" w:themeColor="text1"/>
          <w:sz w:val="20"/>
          <w:szCs w:val="20"/>
        </w:rPr>
        <w:t>, accounting for capitalization, spelling and special characters (underscores, periods, etc) as seen in ArcCatalogue. Best practice is to copy and paste path names and files names directly from the ‘Location’ toolbar and into the spreadsheet</w:t>
      </w:r>
    </w:p>
    <w:p w14:paraId="5BCC00D3" w14:textId="77777777" w:rsidR="00FF4208" w:rsidRPr="00742656" w:rsidRDefault="00FF4208" w:rsidP="003E4D75">
      <w:pPr>
        <w:spacing w:after="0" w:line="240" w:lineRule="auto"/>
        <w:rPr>
          <w:rFonts w:ascii="Calibri" w:hAnsi="Calibri" w:cs="Calibri"/>
          <w:bCs/>
          <w:color w:val="FF0000"/>
          <w:sz w:val="20"/>
          <w:szCs w:val="20"/>
        </w:rPr>
      </w:pPr>
      <w:r w:rsidRPr="00742656">
        <w:rPr>
          <w:rFonts w:ascii="Calibri" w:hAnsi="Calibri" w:cs="Calibri"/>
          <w:bCs/>
          <w:color w:val="FF0000"/>
          <w:sz w:val="20"/>
          <w:szCs w:val="20"/>
        </w:rPr>
        <w:t xml:space="preserve">** </w:t>
      </w:r>
      <w:r w:rsidRPr="00742656">
        <w:rPr>
          <w:rFonts w:ascii="Calibri" w:hAnsi="Calibri" w:cs="Calibri"/>
          <w:bCs/>
          <w:color w:val="000000" w:themeColor="text1"/>
          <w:sz w:val="20"/>
          <w:szCs w:val="20"/>
        </w:rPr>
        <w:t>Definition Query must be INDENTICAL as it appears in the layers property dialogue box in ArcMap. Please build Definition Query in ArcMap layers property, validate and copy and paste directly from ArcMap into the spreadsheet</w:t>
      </w:r>
    </w:p>
    <w:p w14:paraId="3C4885AE" w14:textId="77777777" w:rsidR="00FF4208" w:rsidRDefault="00FF4208" w:rsidP="00FF4208">
      <w:pPr>
        <w:spacing w:after="0" w:line="240" w:lineRule="auto"/>
        <w:rPr>
          <w:rFonts w:ascii="Calibri" w:hAnsi="Calibri" w:cs="Calibri"/>
          <w:bCs/>
          <w:color w:val="000000" w:themeColor="text1"/>
          <w:sz w:val="20"/>
          <w:szCs w:val="20"/>
        </w:rPr>
      </w:pPr>
      <w:r w:rsidRPr="00742656">
        <w:rPr>
          <w:rFonts w:ascii="Calibri" w:hAnsi="Calibri" w:cs="Calibri"/>
          <w:bCs/>
          <w:color w:val="FF0000"/>
          <w:sz w:val="20"/>
          <w:szCs w:val="20"/>
        </w:rPr>
        <w:t>***</w:t>
      </w:r>
      <w:r w:rsidRPr="00742656">
        <w:rPr>
          <w:rFonts w:ascii="Calibri" w:hAnsi="Calibri" w:cs="Calibri"/>
          <w:bCs/>
          <w:color w:val="000000" w:themeColor="text1"/>
          <w:sz w:val="20"/>
          <w:szCs w:val="20"/>
        </w:rPr>
        <w:t xml:space="preserve">Field names must be </w:t>
      </w:r>
      <w:r w:rsidRPr="00742656">
        <w:rPr>
          <w:rFonts w:ascii="Calibri" w:hAnsi="Calibri" w:cs="Calibri"/>
          <w:b/>
          <w:bCs/>
          <w:color w:val="000000" w:themeColor="text1"/>
          <w:sz w:val="20"/>
          <w:szCs w:val="20"/>
          <w:u w:val="single"/>
        </w:rPr>
        <w:t>IDENTICAL</w:t>
      </w:r>
      <w:r w:rsidRPr="00742656">
        <w:rPr>
          <w:rFonts w:ascii="Calibri" w:hAnsi="Calibri" w:cs="Calibri"/>
          <w:bCs/>
          <w:color w:val="000000" w:themeColor="text1"/>
          <w:sz w:val="20"/>
          <w:szCs w:val="20"/>
        </w:rPr>
        <w:t>, accounting for capitalization, spelling and special characters (underscores, periods, etc) as seen in ArcCatalogue. Best practice is to copy and paste field names from the feature class properties Fields tab, by right clicking on th</w:t>
      </w:r>
      <w:r w:rsidR="00D732A6">
        <w:rPr>
          <w:rFonts w:ascii="Calibri" w:hAnsi="Calibri" w:cs="Calibri"/>
          <w:bCs/>
          <w:color w:val="000000" w:themeColor="text1"/>
          <w:sz w:val="20"/>
          <w:szCs w:val="20"/>
        </w:rPr>
        <w:t>e feature class in ArcCatalogue</w:t>
      </w:r>
    </w:p>
    <w:p w14:paraId="453D34AF" w14:textId="77777777" w:rsidR="00D732A6" w:rsidRDefault="00D732A6" w:rsidP="00FF4208">
      <w:pPr>
        <w:spacing w:after="0" w:line="240" w:lineRule="auto"/>
        <w:rPr>
          <w:rFonts w:ascii="Calibri" w:hAnsi="Calibri" w:cs="Calibri"/>
          <w:bCs/>
          <w:color w:val="000000" w:themeColor="text1"/>
          <w:sz w:val="20"/>
          <w:szCs w:val="20"/>
        </w:rPr>
      </w:pPr>
    </w:p>
    <w:p w14:paraId="581AFA8F" w14:textId="77777777" w:rsidR="00D732A6" w:rsidRPr="00742656" w:rsidRDefault="00D732A6" w:rsidP="00FF4208">
      <w:pPr>
        <w:spacing w:after="0" w:line="240" w:lineRule="auto"/>
        <w:rPr>
          <w:rFonts w:ascii="Calibri" w:hAnsi="Calibri" w:cs="Calibri"/>
          <w:bCs/>
          <w:color w:val="FF0000"/>
          <w:sz w:val="20"/>
          <w:szCs w:val="20"/>
        </w:rPr>
      </w:pPr>
    </w:p>
    <w:p w14:paraId="1E0B29C0" w14:textId="77777777" w:rsidR="004F2E8C" w:rsidRDefault="00BF49CE" w:rsidP="003E4D75">
      <w:pPr>
        <w:spacing w:after="0" w:line="240" w:lineRule="auto"/>
        <w:rPr>
          <w:i/>
        </w:rPr>
      </w:pPr>
      <w:r>
        <w:rPr>
          <w:i/>
        </w:rPr>
        <w:t>Adding the tool to ArcMap/Catalogue</w:t>
      </w:r>
    </w:p>
    <w:p w14:paraId="2D4D7082" w14:textId="77777777" w:rsidR="00BF49CE" w:rsidRDefault="00BF49CE" w:rsidP="003E4D75">
      <w:pPr>
        <w:spacing w:after="0" w:line="240" w:lineRule="auto"/>
        <w:rPr>
          <w:i/>
        </w:rPr>
      </w:pPr>
    </w:p>
    <w:p w14:paraId="0EE20931" w14:textId="77777777" w:rsidR="00BF49CE" w:rsidRDefault="00BF49CE" w:rsidP="00BF49CE">
      <w:pPr>
        <w:pStyle w:val="ListParagraph"/>
        <w:numPr>
          <w:ilvl w:val="0"/>
          <w:numId w:val="11"/>
        </w:numPr>
        <w:spacing w:after="0" w:line="240" w:lineRule="auto"/>
        <w:rPr>
          <w:sz w:val="20"/>
          <w:szCs w:val="20"/>
        </w:rPr>
      </w:pPr>
      <w:r w:rsidRPr="00BF49CE">
        <w:rPr>
          <w:sz w:val="20"/>
          <w:szCs w:val="20"/>
        </w:rPr>
        <w:t>Open ArcToolbox with ArcMap/Catalogue</w:t>
      </w:r>
    </w:p>
    <w:p w14:paraId="108747BD" w14:textId="77777777" w:rsidR="00334E0B" w:rsidRPr="00BF49CE" w:rsidRDefault="00334E0B" w:rsidP="00334E0B">
      <w:pPr>
        <w:pStyle w:val="ListParagraph"/>
        <w:spacing w:after="0" w:line="240" w:lineRule="auto"/>
        <w:rPr>
          <w:sz w:val="20"/>
          <w:szCs w:val="20"/>
        </w:rPr>
      </w:pPr>
    </w:p>
    <w:p w14:paraId="30D7D436" w14:textId="77777777" w:rsidR="00BF49CE" w:rsidRDefault="00BF49CE" w:rsidP="00BF49CE">
      <w:pPr>
        <w:pStyle w:val="ListParagraph"/>
        <w:numPr>
          <w:ilvl w:val="0"/>
          <w:numId w:val="11"/>
        </w:numPr>
        <w:spacing w:after="0" w:line="240" w:lineRule="auto"/>
        <w:rPr>
          <w:sz w:val="20"/>
          <w:szCs w:val="20"/>
        </w:rPr>
      </w:pPr>
      <w:r>
        <w:rPr>
          <w:sz w:val="20"/>
          <w:szCs w:val="20"/>
        </w:rPr>
        <w:t>Right click on the ‘ArcToolBox’ heading and ‘Add Toolbox...’</w:t>
      </w:r>
    </w:p>
    <w:p w14:paraId="62F4D815" w14:textId="77777777" w:rsidR="00334E0B" w:rsidRPr="0068603D" w:rsidRDefault="00334E0B" w:rsidP="0068603D">
      <w:pPr>
        <w:spacing w:after="0" w:line="240" w:lineRule="auto"/>
        <w:rPr>
          <w:sz w:val="20"/>
          <w:szCs w:val="20"/>
        </w:rPr>
      </w:pPr>
    </w:p>
    <w:p w14:paraId="66128DDF" w14:textId="0B272D51" w:rsidR="00BF49CE" w:rsidRDefault="00BF49CE" w:rsidP="00BF49CE">
      <w:pPr>
        <w:pStyle w:val="ListParagraph"/>
        <w:numPr>
          <w:ilvl w:val="0"/>
          <w:numId w:val="11"/>
        </w:numPr>
        <w:spacing w:after="0" w:line="240" w:lineRule="auto"/>
        <w:rPr>
          <w:sz w:val="20"/>
          <w:szCs w:val="20"/>
        </w:rPr>
      </w:pPr>
      <w:r>
        <w:rPr>
          <w:sz w:val="20"/>
          <w:szCs w:val="20"/>
        </w:rPr>
        <w:t xml:space="preserve">Navigate to the following location and add the ‘MTB_Tools’ toolbox: </w:t>
      </w:r>
      <w:ins w:id="2" w:author="Samuelson, Karen E EMLI:EX" w:date="2022-06-27T10:45:00Z">
        <w:r w:rsidR="00FB72C6" w:rsidRPr="00FB72C6">
          <w:t>\\spatialfiles.bcgov\Work\em\vic\mtb\Local\MTB_Scripts\MTB_Tools.tbx</w:t>
        </w:r>
      </w:ins>
      <w:del w:id="3" w:author="Samuelson, Karen E EMLI:EX" w:date="2022-06-27T10:45:00Z">
        <w:r w:rsidR="00FB72C6" w:rsidDel="00FB72C6">
          <w:fldChar w:fldCharType="begin"/>
        </w:r>
        <w:r w:rsidR="00FB72C6" w:rsidDel="00FB72C6">
          <w:delInstrText xml:space="preserve"> HYPERLINK "file:///\\\\spatialfiles.bcgov\\Work\\em\\vic\\mtb\\Local\\ArcGIS_Tools\\MTB_Tools.tbx" </w:delInstrText>
        </w:r>
        <w:r w:rsidR="00FB72C6" w:rsidDel="00FB72C6">
          <w:fldChar w:fldCharType="separate"/>
        </w:r>
        <w:r w:rsidR="00FB2D47" w:rsidRPr="00FB2D47" w:rsidDel="00FB72C6">
          <w:rPr>
            <w:rStyle w:val="Hyperlink"/>
            <w:sz w:val="20"/>
            <w:szCs w:val="20"/>
          </w:rPr>
          <w:delText>\\spatialfiles.bcgov\Work\em\vic\mtb\Local\ArcGIS_Tools\MTB_Tools.tbx</w:delText>
        </w:r>
        <w:r w:rsidR="00FB72C6" w:rsidDel="00FB72C6">
          <w:rPr>
            <w:rStyle w:val="Hyperlink"/>
            <w:sz w:val="20"/>
            <w:szCs w:val="20"/>
          </w:rPr>
          <w:fldChar w:fldCharType="end"/>
        </w:r>
      </w:del>
    </w:p>
    <w:p w14:paraId="70D98198" w14:textId="77777777" w:rsidR="00335759" w:rsidRPr="00335759" w:rsidRDefault="00335759" w:rsidP="00335759">
      <w:pPr>
        <w:pStyle w:val="ListParagraph"/>
        <w:rPr>
          <w:sz w:val="20"/>
          <w:szCs w:val="20"/>
        </w:rPr>
      </w:pPr>
    </w:p>
    <w:p w14:paraId="634D9F66" w14:textId="77777777" w:rsidR="00D732A6" w:rsidRDefault="00D732A6" w:rsidP="00335759">
      <w:pPr>
        <w:spacing w:after="0" w:line="240" w:lineRule="auto"/>
        <w:rPr>
          <w:i/>
        </w:rPr>
      </w:pPr>
    </w:p>
    <w:p w14:paraId="33E8FD92" w14:textId="77777777" w:rsidR="00D732A6" w:rsidRDefault="00D732A6" w:rsidP="00335759">
      <w:pPr>
        <w:spacing w:after="0" w:line="240" w:lineRule="auto"/>
        <w:rPr>
          <w:i/>
        </w:rPr>
      </w:pPr>
    </w:p>
    <w:p w14:paraId="0C54AB00" w14:textId="77777777" w:rsidR="00D732A6" w:rsidRDefault="00D732A6" w:rsidP="00335759">
      <w:pPr>
        <w:spacing w:after="0" w:line="240" w:lineRule="auto"/>
        <w:rPr>
          <w:i/>
        </w:rPr>
      </w:pPr>
    </w:p>
    <w:p w14:paraId="2730D420" w14:textId="77777777" w:rsidR="00D732A6" w:rsidRDefault="00D732A6" w:rsidP="00335759">
      <w:pPr>
        <w:spacing w:after="0" w:line="240" w:lineRule="auto"/>
        <w:rPr>
          <w:i/>
        </w:rPr>
      </w:pPr>
    </w:p>
    <w:p w14:paraId="1746A126" w14:textId="77777777" w:rsidR="00D732A6" w:rsidRDefault="00D732A6" w:rsidP="00335759">
      <w:pPr>
        <w:spacing w:after="0" w:line="240" w:lineRule="auto"/>
        <w:rPr>
          <w:i/>
        </w:rPr>
      </w:pPr>
    </w:p>
    <w:p w14:paraId="0BA0FA43" w14:textId="77777777" w:rsidR="00D732A6" w:rsidRDefault="00D732A6" w:rsidP="00335759">
      <w:pPr>
        <w:spacing w:after="0" w:line="240" w:lineRule="auto"/>
        <w:rPr>
          <w:i/>
        </w:rPr>
      </w:pPr>
    </w:p>
    <w:p w14:paraId="39AD8C72" w14:textId="77777777" w:rsidR="00D732A6" w:rsidRDefault="00D732A6" w:rsidP="00335759">
      <w:pPr>
        <w:spacing w:after="0" w:line="240" w:lineRule="auto"/>
        <w:rPr>
          <w:i/>
        </w:rPr>
      </w:pPr>
    </w:p>
    <w:p w14:paraId="51F1BC6B" w14:textId="77777777" w:rsidR="00D732A6" w:rsidRDefault="00D732A6" w:rsidP="00335759">
      <w:pPr>
        <w:spacing w:after="0" w:line="240" w:lineRule="auto"/>
        <w:rPr>
          <w:i/>
        </w:rPr>
      </w:pPr>
    </w:p>
    <w:p w14:paraId="41D627E4" w14:textId="77777777" w:rsidR="00D732A6" w:rsidRDefault="00D732A6" w:rsidP="00335759">
      <w:pPr>
        <w:spacing w:after="0" w:line="240" w:lineRule="auto"/>
        <w:rPr>
          <w:i/>
        </w:rPr>
      </w:pPr>
    </w:p>
    <w:p w14:paraId="4FC5398F" w14:textId="77777777" w:rsidR="00D732A6" w:rsidRDefault="00D732A6" w:rsidP="00335759">
      <w:pPr>
        <w:spacing w:after="0" w:line="240" w:lineRule="auto"/>
        <w:rPr>
          <w:i/>
        </w:rPr>
      </w:pPr>
    </w:p>
    <w:p w14:paraId="5C3DF3B8" w14:textId="77777777" w:rsidR="00D732A6" w:rsidRDefault="00D732A6" w:rsidP="00335759">
      <w:pPr>
        <w:spacing w:after="0" w:line="240" w:lineRule="auto"/>
        <w:rPr>
          <w:i/>
        </w:rPr>
      </w:pPr>
    </w:p>
    <w:p w14:paraId="4FBBD2B4" w14:textId="77777777" w:rsidR="00D732A6" w:rsidRDefault="00D732A6" w:rsidP="00335759">
      <w:pPr>
        <w:spacing w:after="0" w:line="240" w:lineRule="auto"/>
        <w:rPr>
          <w:i/>
        </w:rPr>
      </w:pPr>
    </w:p>
    <w:p w14:paraId="738F1CB4" w14:textId="77777777" w:rsidR="00D732A6" w:rsidRDefault="00D732A6" w:rsidP="00335759">
      <w:pPr>
        <w:spacing w:after="0" w:line="240" w:lineRule="auto"/>
        <w:rPr>
          <w:i/>
        </w:rPr>
      </w:pPr>
    </w:p>
    <w:p w14:paraId="544D1303" w14:textId="77777777" w:rsidR="00D732A6" w:rsidRDefault="00D732A6" w:rsidP="00335759">
      <w:pPr>
        <w:spacing w:after="0" w:line="240" w:lineRule="auto"/>
        <w:rPr>
          <w:i/>
        </w:rPr>
      </w:pPr>
    </w:p>
    <w:p w14:paraId="2BDF2A0A" w14:textId="77777777" w:rsidR="00D732A6" w:rsidRDefault="00D732A6" w:rsidP="00335759">
      <w:pPr>
        <w:spacing w:after="0" w:line="240" w:lineRule="auto"/>
        <w:rPr>
          <w:i/>
        </w:rPr>
      </w:pPr>
    </w:p>
    <w:p w14:paraId="2B5C9435" w14:textId="77777777" w:rsidR="00D732A6" w:rsidRDefault="00D732A6" w:rsidP="00335759">
      <w:pPr>
        <w:spacing w:after="0" w:line="240" w:lineRule="auto"/>
        <w:rPr>
          <w:i/>
        </w:rPr>
      </w:pPr>
    </w:p>
    <w:p w14:paraId="19AE6F2D" w14:textId="77777777" w:rsidR="00D732A6" w:rsidRDefault="00D732A6" w:rsidP="00335759">
      <w:pPr>
        <w:spacing w:after="0" w:line="240" w:lineRule="auto"/>
        <w:rPr>
          <w:i/>
        </w:rPr>
      </w:pPr>
    </w:p>
    <w:p w14:paraId="53EBD47C" w14:textId="77777777" w:rsidR="00D732A6" w:rsidRDefault="00D732A6" w:rsidP="00335759">
      <w:pPr>
        <w:spacing w:after="0" w:line="240" w:lineRule="auto"/>
        <w:rPr>
          <w:i/>
        </w:rPr>
      </w:pPr>
    </w:p>
    <w:p w14:paraId="1943694C" w14:textId="77777777" w:rsidR="00D732A6" w:rsidRDefault="00D732A6" w:rsidP="00335759">
      <w:pPr>
        <w:spacing w:after="0" w:line="240" w:lineRule="auto"/>
        <w:rPr>
          <w:i/>
        </w:rPr>
      </w:pPr>
    </w:p>
    <w:p w14:paraId="4A2B50B1" w14:textId="77777777" w:rsidR="00D732A6" w:rsidRDefault="00D732A6" w:rsidP="00335759">
      <w:pPr>
        <w:spacing w:after="0" w:line="240" w:lineRule="auto"/>
        <w:rPr>
          <w:i/>
        </w:rPr>
      </w:pPr>
    </w:p>
    <w:p w14:paraId="7AC36619" w14:textId="77777777" w:rsidR="00D732A6" w:rsidRDefault="00D732A6" w:rsidP="00335759">
      <w:pPr>
        <w:spacing w:after="0" w:line="240" w:lineRule="auto"/>
        <w:rPr>
          <w:i/>
        </w:rPr>
      </w:pPr>
    </w:p>
    <w:p w14:paraId="3530B815" w14:textId="77777777" w:rsidR="00D732A6" w:rsidRDefault="00D732A6" w:rsidP="00335759">
      <w:pPr>
        <w:spacing w:after="0" w:line="240" w:lineRule="auto"/>
        <w:rPr>
          <w:i/>
        </w:rPr>
      </w:pPr>
    </w:p>
    <w:p w14:paraId="2912BFCB" w14:textId="77777777" w:rsidR="00335759" w:rsidRPr="00335759" w:rsidRDefault="00335759" w:rsidP="00335759">
      <w:pPr>
        <w:spacing w:after="0" w:line="240" w:lineRule="auto"/>
        <w:rPr>
          <w:i/>
        </w:rPr>
      </w:pPr>
      <w:r w:rsidRPr="00335759">
        <w:rPr>
          <w:i/>
        </w:rPr>
        <w:t>Running the tool</w:t>
      </w:r>
    </w:p>
    <w:p w14:paraId="4F549122" w14:textId="77777777" w:rsidR="00334E0B" w:rsidRDefault="00334E0B" w:rsidP="00334E0B">
      <w:pPr>
        <w:pStyle w:val="ListParagraph"/>
        <w:spacing w:after="0" w:line="240" w:lineRule="auto"/>
        <w:rPr>
          <w:sz w:val="20"/>
          <w:szCs w:val="20"/>
        </w:rPr>
      </w:pPr>
    </w:p>
    <w:p w14:paraId="7A509CA4" w14:textId="77777777" w:rsidR="00BF49CE" w:rsidRDefault="00BF49CE" w:rsidP="00335759">
      <w:pPr>
        <w:pStyle w:val="ListParagraph"/>
        <w:numPr>
          <w:ilvl w:val="0"/>
          <w:numId w:val="13"/>
        </w:numPr>
        <w:spacing w:after="0" w:line="240" w:lineRule="auto"/>
        <w:rPr>
          <w:sz w:val="20"/>
          <w:szCs w:val="20"/>
        </w:rPr>
      </w:pPr>
      <w:r w:rsidRPr="00797216">
        <w:rPr>
          <w:sz w:val="20"/>
          <w:szCs w:val="20"/>
        </w:rPr>
        <w:t xml:space="preserve">Open MTB_Tools.tbx </w:t>
      </w:r>
      <w:r w:rsidRPr="00797216">
        <w:rPr>
          <w:sz w:val="20"/>
          <w:szCs w:val="20"/>
        </w:rPr>
        <w:sym w:font="Wingdings" w:char="F0E0"/>
      </w:r>
      <w:r w:rsidRPr="00797216">
        <w:rPr>
          <w:sz w:val="20"/>
          <w:szCs w:val="20"/>
        </w:rPr>
        <w:t xml:space="preserve"> Reporting_Tools toolset </w:t>
      </w:r>
      <w:r w:rsidRPr="00797216">
        <w:rPr>
          <w:sz w:val="20"/>
          <w:szCs w:val="20"/>
        </w:rPr>
        <w:sym w:font="Wingdings" w:char="F0E0"/>
      </w:r>
      <w:r w:rsidRPr="00797216">
        <w:rPr>
          <w:sz w:val="20"/>
          <w:szCs w:val="20"/>
        </w:rPr>
        <w:t xml:space="preserve"> Interest Overlap Report tool</w:t>
      </w:r>
    </w:p>
    <w:p w14:paraId="019630E0" w14:textId="77777777" w:rsidR="00AE1709" w:rsidRDefault="00AE1709" w:rsidP="00AE1709">
      <w:pPr>
        <w:pStyle w:val="ListParagraph"/>
        <w:spacing w:after="0" w:line="240" w:lineRule="auto"/>
        <w:rPr>
          <w:sz w:val="20"/>
          <w:szCs w:val="20"/>
        </w:rPr>
      </w:pPr>
    </w:p>
    <w:p w14:paraId="79DDA710" w14:textId="77777777" w:rsidR="00AE1709" w:rsidRPr="00797216" w:rsidRDefault="00AE1709" w:rsidP="00335759">
      <w:pPr>
        <w:pStyle w:val="ListParagraph"/>
        <w:numPr>
          <w:ilvl w:val="0"/>
          <w:numId w:val="13"/>
        </w:numPr>
        <w:spacing w:after="0" w:line="240" w:lineRule="auto"/>
        <w:rPr>
          <w:sz w:val="20"/>
          <w:szCs w:val="20"/>
        </w:rPr>
      </w:pPr>
      <w:r>
        <w:rPr>
          <w:sz w:val="20"/>
          <w:szCs w:val="20"/>
        </w:rPr>
        <w:t>Two Database Connection dialogue box</w:t>
      </w:r>
      <w:r w:rsidR="00CC2F49">
        <w:rPr>
          <w:sz w:val="20"/>
          <w:szCs w:val="20"/>
        </w:rPr>
        <w:t xml:space="preserve"> may</w:t>
      </w:r>
      <w:r>
        <w:rPr>
          <w:sz w:val="20"/>
          <w:szCs w:val="20"/>
        </w:rPr>
        <w:t xml:space="preserve"> prompt you to enter your username and password. One each for BCGW.sde and MEMPRD.sde</w:t>
      </w:r>
    </w:p>
    <w:p w14:paraId="475EF8AA" w14:textId="77777777" w:rsidR="00334E0B" w:rsidRPr="00797216" w:rsidRDefault="00334E0B" w:rsidP="00334E0B">
      <w:pPr>
        <w:pStyle w:val="ListParagraph"/>
        <w:rPr>
          <w:sz w:val="20"/>
          <w:szCs w:val="20"/>
        </w:rPr>
      </w:pPr>
    </w:p>
    <w:p w14:paraId="21766DB2" w14:textId="77777777" w:rsidR="00334E0B" w:rsidRPr="00797216" w:rsidRDefault="00334E0B" w:rsidP="00335759">
      <w:pPr>
        <w:pStyle w:val="ListParagraph"/>
        <w:numPr>
          <w:ilvl w:val="0"/>
          <w:numId w:val="13"/>
        </w:numPr>
        <w:rPr>
          <w:sz w:val="20"/>
          <w:szCs w:val="20"/>
        </w:rPr>
      </w:pPr>
      <w:r w:rsidRPr="00797216">
        <w:rPr>
          <w:sz w:val="20"/>
          <w:szCs w:val="20"/>
        </w:rPr>
        <w:t>Enter the parameters for the tool (See below)</w:t>
      </w:r>
    </w:p>
    <w:p w14:paraId="575B1AA2" w14:textId="77777777" w:rsidR="00334E0B" w:rsidRPr="00797216" w:rsidRDefault="00334E0B" w:rsidP="00334E0B">
      <w:pPr>
        <w:pStyle w:val="ListParagraph"/>
        <w:rPr>
          <w:sz w:val="20"/>
          <w:szCs w:val="20"/>
        </w:rPr>
      </w:pPr>
    </w:p>
    <w:p w14:paraId="5D1991F1" w14:textId="77777777" w:rsidR="00334E0B" w:rsidRDefault="00334E0B" w:rsidP="00334E0B">
      <w:pPr>
        <w:pStyle w:val="ListParagraph"/>
        <w:numPr>
          <w:ilvl w:val="0"/>
          <w:numId w:val="13"/>
        </w:numPr>
        <w:spacing w:after="0" w:line="240" w:lineRule="auto"/>
        <w:rPr>
          <w:sz w:val="20"/>
          <w:szCs w:val="20"/>
        </w:rPr>
      </w:pPr>
      <w:r w:rsidRPr="00ED7AF6">
        <w:rPr>
          <w:sz w:val="20"/>
          <w:szCs w:val="20"/>
        </w:rPr>
        <w:t>Run the tool</w:t>
      </w:r>
    </w:p>
    <w:p w14:paraId="3900A344" w14:textId="77777777" w:rsidR="00D326F9" w:rsidRDefault="00D326F9" w:rsidP="00D326F9">
      <w:pPr>
        <w:spacing w:after="0" w:line="240" w:lineRule="auto"/>
        <w:rPr>
          <w:sz w:val="20"/>
          <w:szCs w:val="20"/>
        </w:rPr>
      </w:pPr>
    </w:p>
    <w:p w14:paraId="688443F0" w14:textId="77777777" w:rsidR="004F2E8C" w:rsidRDefault="00B46E12" w:rsidP="003F7CF1">
      <w:pPr>
        <w:spacing w:after="0" w:line="240" w:lineRule="auto"/>
        <w:rPr>
          <w:sz w:val="20"/>
          <w:szCs w:val="20"/>
        </w:rPr>
      </w:pPr>
      <w:r w:rsidRPr="003F7CF1">
        <w:rPr>
          <w:sz w:val="20"/>
          <w:szCs w:val="20"/>
        </w:rPr>
        <w:t>The following is a screengrab of the tools dialogue box:</w:t>
      </w:r>
    </w:p>
    <w:p w14:paraId="352F3F08" w14:textId="77777777" w:rsidR="003808D5" w:rsidRDefault="003808D5" w:rsidP="003F7CF1">
      <w:pPr>
        <w:spacing w:after="0" w:line="240" w:lineRule="auto"/>
        <w:rPr>
          <w:rFonts w:cs="Times New Roman"/>
        </w:rPr>
      </w:pPr>
    </w:p>
    <w:p w14:paraId="7091DE82" w14:textId="77777777" w:rsidR="00423853" w:rsidRDefault="00862988">
      <w:pPr>
        <w:rPr>
          <w:rFonts w:cs="Times New Roman"/>
        </w:rPr>
      </w:pPr>
      <w:r>
        <w:rPr>
          <w:noProof/>
          <w:lang w:eastAsia="en-CA"/>
        </w:rPr>
        <w:lastRenderedPageBreak/>
        <w:drawing>
          <wp:inline distT="0" distB="0" distL="0" distR="0" wp14:anchorId="1DA7FBB3" wp14:editId="506FCC6E">
            <wp:extent cx="5943600" cy="607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6076950"/>
                    </a:xfrm>
                    <a:prstGeom prst="rect">
                      <a:avLst/>
                    </a:prstGeom>
                  </pic:spPr>
                </pic:pic>
              </a:graphicData>
            </a:graphic>
          </wp:inline>
        </w:drawing>
      </w:r>
      <w:r w:rsidR="00334E0B">
        <w:rPr>
          <w:rFonts w:cs="Times New Roman"/>
          <w:noProof/>
          <w:lang w:eastAsia="en-CA"/>
        </w:rPr>
        <w:t xml:space="preserve"> </w:t>
      </w:r>
      <w:r w:rsidR="00B46E12">
        <w:rPr>
          <w:rFonts w:cs="Times New Roman"/>
          <w:noProof/>
          <w:lang w:eastAsia="en-CA"/>
        </w:rPr>
        <w:t xml:space="preserve"> </w:t>
      </w:r>
    </w:p>
    <w:p w14:paraId="271221CE" w14:textId="77777777" w:rsidR="00797047" w:rsidRPr="00ED7AF6" w:rsidRDefault="00423853">
      <w:pPr>
        <w:rPr>
          <w:i/>
        </w:rPr>
      </w:pPr>
      <w:r w:rsidRPr="00ED7AF6">
        <w:rPr>
          <w:rFonts w:cs="Times New Roman"/>
          <w:i/>
          <w:noProof/>
          <w:lang w:eastAsia="en-CA"/>
        </w:rPr>
        <w:t xml:space="preserve"> </w:t>
      </w:r>
      <w:r w:rsidR="00797047" w:rsidRPr="00ED7AF6">
        <w:rPr>
          <w:i/>
        </w:rPr>
        <w:t>Tool Parameters:</w:t>
      </w:r>
    </w:p>
    <w:p w14:paraId="7DA7A9FC" w14:textId="77777777" w:rsidR="00423853" w:rsidRPr="00385BB6" w:rsidRDefault="00423853" w:rsidP="00797047">
      <w:pPr>
        <w:pStyle w:val="ListParagraph"/>
        <w:numPr>
          <w:ilvl w:val="0"/>
          <w:numId w:val="1"/>
        </w:numPr>
        <w:rPr>
          <w:sz w:val="20"/>
          <w:szCs w:val="20"/>
        </w:rPr>
      </w:pPr>
      <w:r w:rsidRPr="00385BB6">
        <w:rPr>
          <w:b/>
          <w:sz w:val="20"/>
          <w:szCs w:val="20"/>
        </w:rPr>
        <w:t>Select Area of Interest Polygon</w:t>
      </w:r>
      <w:r w:rsidR="00384D0E">
        <w:rPr>
          <w:b/>
          <w:sz w:val="20"/>
          <w:szCs w:val="20"/>
        </w:rPr>
        <w:t xml:space="preserve"> (Required)</w:t>
      </w:r>
    </w:p>
    <w:p w14:paraId="243113B2" w14:textId="77777777" w:rsidR="00423853" w:rsidRPr="00385BB6" w:rsidRDefault="00423853" w:rsidP="00423853">
      <w:pPr>
        <w:pStyle w:val="ListParagraph"/>
        <w:numPr>
          <w:ilvl w:val="1"/>
          <w:numId w:val="1"/>
        </w:numPr>
        <w:rPr>
          <w:sz w:val="20"/>
          <w:szCs w:val="20"/>
        </w:rPr>
      </w:pPr>
      <w:r w:rsidRPr="00385BB6">
        <w:rPr>
          <w:sz w:val="20"/>
          <w:szCs w:val="20"/>
        </w:rPr>
        <w:t xml:space="preserve"> </w:t>
      </w:r>
      <w:r w:rsidR="00452144" w:rsidRPr="00385BB6">
        <w:rPr>
          <w:sz w:val="20"/>
          <w:szCs w:val="20"/>
        </w:rPr>
        <w:t xml:space="preserve">Input </w:t>
      </w:r>
      <w:r w:rsidRPr="00385BB6">
        <w:rPr>
          <w:sz w:val="20"/>
          <w:szCs w:val="20"/>
        </w:rPr>
        <w:t>must be a spatial file (feature class or shapefile)</w:t>
      </w:r>
      <w:r w:rsidR="00C54C8F" w:rsidRPr="00385BB6">
        <w:rPr>
          <w:sz w:val="20"/>
          <w:szCs w:val="20"/>
        </w:rPr>
        <w:t xml:space="preserve"> and must be a polygon</w:t>
      </w:r>
    </w:p>
    <w:p w14:paraId="09CD63EA" w14:textId="77777777" w:rsidR="0088231A" w:rsidRPr="0088231A" w:rsidRDefault="00B46E12" w:rsidP="0088231A">
      <w:pPr>
        <w:pStyle w:val="ListParagraph"/>
        <w:numPr>
          <w:ilvl w:val="1"/>
          <w:numId w:val="1"/>
        </w:numPr>
        <w:rPr>
          <w:i/>
          <w:sz w:val="20"/>
          <w:szCs w:val="20"/>
        </w:rPr>
      </w:pPr>
      <w:r w:rsidRPr="00385BB6">
        <w:rPr>
          <w:i/>
          <w:sz w:val="20"/>
          <w:szCs w:val="20"/>
        </w:rPr>
        <w:t>Default</w:t>
      </w:r>
      <w:r w:rsidRPr="00385BB6">
        <w:rPr>
          <w:sz w:val="20"/>
          <w:szCs w:val="20"/>
        </w:rPr>
        <w:t xml:space="preserve"> is the Mineral/Placer/Coal tenure feature class</w:t>
      </w:r>
      <w:r w:rsidR="00334E0B" w:rsidRPr="00385BB6">
        <w:rPr>
          <w:sz w:val="20"/>
          <w:szCs w:val="20"/>
        </w:rPr>
        <w:t xml:space="preserve"> (</w:t>
      </w:r>
      <w:r w:rsidR="00334E0B" w:rsidRPr="00385BB6">
        <w:rPr>
          <w:b/>
          <w:sz w:val="20"/>
          <w:szCs w:val="20"/>
        </w:rPr>
        <w:t>MTA_SPATIAL.MTA_ACQUIRED_TENURE_SVW</w:t>
      </w:r>
      <w:r w:rsidR="00334E0B" w:rsidRPr="00385BB6">
        <w:rPr>
          <w:sz w:val="20"/>
          <w:szCs w:val="20"/>
        </w:rPr>
        <w:t>)</w:t>
      </w:r>
    </w:p>
    <w:p w14:paraId="277ED017" w14:textId="77777777" w:rsidR="0088231A" w:rsidRPr="0088231A" w:rsidRDefault="0088231A" w:rsidP="0088231A">
      <w:pPr>
        <w:pStyle w:val="ListParagraph"/>
        <w:ind w:left="1440"/>
        <w:rPr>
          <w:i/>
          <w:sz w:val="20"/>
          <w:szCs w:val="20"/>
        </w:rPr>
      </w:pPr>
    </w:p>
    <w:p w14:paraId="4701D227" w14:textId="77777777" w:rsidR="00423853" w:rsidRPr="00385BB6" w:rsidRDefault="00423853" w:rsidP="00797047">
      <w:pPr>
        <w:pStyle w:val="ListParagraph"/>
        <w:numPr>
          <w:ilvl w:val="0"/>
          <w:numId w:val="1"/>
        </w:numPr>
        <w:rPr>
          <w:b/>
          <w:sz w:val="20"/>
          <w:szCs w:val="20"/>
        </w:rPr>
      </w:pPr>
      <w:r w:rsidRPr="00385BB6">
        <w:rPr>
          <w:b/>
          <w:sz w:val="20"/>
          <w:szCs w:val="20"/>
        </w:rPr>
        <w:t>Query Input Extent File</w:t>
      </w:r>
      <w:r w:rsidR="00384D0E">
        <w:rPr>
          <w:b/>
          <w:sz w:val="20"/>
          <w:szCs w:val="20"/>
        </w:rPr>
        <w:t xml:space="preserve"> (Required)</w:t>
      </w:r>
    </w:p>
    <w:p w14:paraId="2BE80D2B" w14:textId="77777777" w:rsidR="00452144" w:rsidRPr="00385BB6" w:rsidRDefault="00452144" w:rsidP="00423853">
      <w:pPr>
        <w:pStyle w:val="ListParagraph"/>
        <w:numPr>
          <w:ilvl w:val="1"/>
          <w:numId w:val="1"/>
        </w:numPr>
        <w:rPr>
          <w:sz w:val="20"/>
          <w:szCs w:val="20"/>
        </w:rPr>
      </w:pPr>
      <w:r w:rsidRPr="00385BB6">
        <w:rPr>
          <w:sz w:val="20"/>
          <w:szCs w:val="20"/>
        </w:rPr>
        <w:t xml:space="preserve"> Used to query </w:t>
      </w:r>
      <w:r w:rsidR="00C54C8F" w:rsidRPr="00385BB6">
        <w:rPr>
          <w:sz w:val="20"/>
          <w:szCs w:val="20"/>
        </w:rPr>
        <w:t>a specific record</w:t>
      </w:r>
      <w:r w:rsidRPr="00385BB6">
        <w:rPr>
          <w:sz w:val="20"/>
          <w:szCs w:val="20"/>
        </w:rPr>
        <w:t xml:space="preserve"> of the “Area of Interest”. </w:t>
      </w:r>
      <w:r w:rsidR="00334E0B" w:rsidRPr="00385BB6">
        <w:rPr>
          <w:sz w:val="20"/>
          <w:szCs w:val="20"/>
        </w:rPr>
        <w:t>Please Query to one feature in the Area of Interest Input file</w:t>
      </w:r>
    </w:p>
    <w:p w14:paraId="004DECC9" w14:textId="77777777" w:rsidR="00452144" w:rsidRPr="00385BB6" w:rsidRDefault="00452144" w:rsidP="00452144">
      <w:pPr>
        <w:pStyle w:val="ListParagraph"/>
        <w:numPr>
          <w:ilvl w:val="0"/>
          <w:numId w:val="2"/>
        </w:numPr>
        <w:rPr>
          <w:sz w:val="20"/>
          <w:szCs w:val="20"/>
        </w:rPr>
      </w:pPr>
      <w:r w:rsidRPr="00385BB6">
        <w:rPr>
          <w:sz w:val="20"/>
          <w:szCs w:val="20"/>
        </w:rPr>
        <w:t>if using tenures (</w:t>
      </w:r>
      <w:r w:rsidRPr="00385BB6">
        <w:rPr>
          <w:b/>
          <w:sz w:val="20"/>
          <w:szCs w:val="20"/>
        </w:rPr>
        <w:t>MTA_SPATIAL.MTA_ACQUIRED_TENURE_SVW</w:t>
      </w:r>
      <w:r w:rsidRPr="00385BB6">
        <w:rPr>
          <w:sz w:val="20"/>
          <w:szCs w:val="20"/>
        </w:rPr>
        <w:t xml:space="preserve">) as the area of interest, query on the </w:t>
      </w:r>
      <w:r w:rsidRPr="00385BB6">
        <w:rPr>
          <w:b/>
          <w:sz w:val="20"/>
          <w:szCs w:val="20"/>
        </w:rPr>
        <w:t>TENURE_NUMBER_ID</w:t>
      </w:r>
      <w:r w:rsidRPr="00385BB6">
        <w:rPr>
          <w:sz w:val="20"/>
          <w:szCs w:val="20"/>
        </w:rPr>
        <w:t xml:space="preserve"> field</w:t>
      </w:r>
    </w:p>
    <w:p w14:paraId="48819D68" w14:textId="77777777" w:rsidR="00452144" w:rsidRPr="00385BB6" w:rsidRDefault="00452144" w:rsidP="00452144">
      <w:pPr>
        <w:pStyle w:val="ListParagraph"/>
        <w:numPr>
          <w:ilvl w:val="0"/>
          <w:numId w:val="2"/>
        </w:numPr>
        <w:rPr>
          <w:sz w:val="20"/>
          <w:szCs w:val="20"/>
        </w:rPr>
      </w:pPr>
      <w:r w:rsidRPr="00385BB6">
        <w:rPr>
          <w:sz w:val="20"/>
          <w:szCs w:val="20"/>
        </w:rPr>
        <w:lastRenderedPageBreak/>
        <w:t>if using reserves (</w:t>
      </w:r>
      <w:r w:rsidRPr="00385BB6">
        <w:rPr>
          <w:b/>
          <w:sz w:val="20"/>
          <w:szCs w:val="20"/>
        </w:rPr>
        <w:t>MTA_SPATIAL.MTA_SITE_SVW</w:t>
      </w:r>
      <w:r w:rsidRPr="00385BB6">
        <w:rPr>
          <w:sz w:val="20"/>
          <w:szCs w:val="20"/>
        </w:rPr>
        <w:t xml:space="preserve">) as the area of interest, query on the </w:t>
      </w:r>
      <w:r w:rsidRPr="00385BB6">
        <w:rPr>
          <w:b/>
          <w:sz w:val="20"/>
          <w:szCs w:val="20"/>
        </w:rPr>
        <w:t>SITE_NUMBER_ID</w:t>
      </w:r>
      <w:r w:rsidRPr="00385BB6">
        <w:rPr>
          <w:sz w:val="20"/>
          <w:szCs w:val="20"/>
        </w:rPr>
        <w:t xml:space="preserve"> field. </w:t>
      </w:r>
    </w:p>
    <w:p w14:paraId="2F807613" w14:textId="77777777" w:rsidR="00334E0B" w:rsidRPr="00385BB6" w:rsidRDefault="00334E0B" w:rsidP="00452144">
      <w:pPr>
        <w:pStyle w:val="ListParagraph"/>
        <w:numPr>
          <w:ilvl w:val="0"/>
          <w:numId w:val="2"/>
        </w:numPr>
        <w:rPr>
          <w:sz w:val="20"/>
          <w:szCs w:val="20"/>
        </w:rPr>
      </w:pPr>
      <w:r w:rsidRPr="00385BB6">
        <w:rPr>
          <w:sz w:val="20"/>
          <w:szCs w:val="20"/>
        </w:rPr>
        <w:t>If using any other spatial file, create a query on any field and make sure it only returns a single record</w:t>
      </w:r>
    </w:p>
    <w:p w14:paraId="6E3E9037" w14:textId="77777777" w:rsidR="00423853" w:rsidRPr="00385BB6" w:rsidRDefault="00423853" w:rsidP="00423853">
      <w:pPr>
        <w:pStyle w:val="ListParagraph"/>
        <w:ind w:left="1440"/>
        <w:rPr>
          <w:sz w:val="20"/>
          <w:szCs w:val="20"/>
        </w:rPr>
      </w:pPr>
    </w:p>
    <w:p w14:paraId="712F7B99" w14:textId="77777777" w:rsidR="00423853" w:rsidRPr="00385BB6" w:rsidRDefault="00423853" w:rsidP="00452144">
      <w:pPr>
        <w:pStyle w:val="ListParagraph"/>
        <w:numPr>
          <w:ilvl w:val="0"/>
          <w:numId w:val="1"/>
        </w:numPr>
        <w:rPr>
          <w:b/>
          <w:sz w:val="20"/>
          <w:szCs w:val="20"/>
        </w:rPr>
      </w:pPr>
      <w:r w:rsidRPr="00385BB6">
        <w:rPr>
          <w:b/>
          <w:sz w:val="20"/>
          <w:szCs w:val="20"/>
        </w:rPr>
        <w:t>Area of Interest Field List</w:t>
      </w:r>
      <w:r w:rsidR="00384D0E">
        <w:rPr>
          <w:b/>
          <w:sz w:val="20"/>
          <w:szCs w:val="20"/>
        </w:rPr>
        <w:t xml:space="preserve"> (Optional)</w:t>
      </w:r>
    </w:p>
    <w:p w14:paraId="45A592E5" w14:textId="77777777" w:rsidR="00452144" w:rsidRPr="00385BB6" w:rsidRDefault="00423853" w:rsidP="00423853">
      <w:pPr>
        <w:pStyle w:val="ListParagraph"/>
        <w:numPr>
          <w:ilvl w:val="1"/>
          <w:numId w:val="1"/>
        </w:numPr>
        <w:rPr>
          <w:sz w:val="20"/>
          <w:szCs w:val="20"/>
        </w:rPr>
      </w:pPr>
      <w:r w:rsidRPr="00385BB6">
        <w:rPr>
          <w:sz w:val="20"/>
          <w:szCs w:val="20"/>
        </w:rPr>
        <w:t>Choose fields from the Area of Interest input to be summarized in the report header.</w:t>
      </w:r>
    </w:p>
    <w:p w14:paraId="7C012DD5" w14:textId="77777777" w:rsidR="00452144" w:rsidRPr="00385BB6" w:rsidRDefault="00423853" w:rsidP="00452144">
      <w:pPr>
        <w:pStyle w:val="ListParagraph"/>
        <w:numPr>
          <w:ilvl w:val="0"/>
          <w:numId w:val="2"/>
        </w:numPr>
        <w:rPr>
          <w:sz w:val="20"/>
          <w:szCs w:val="20"/>
        </w:rPr>
      </w:pPr>
      <w:r w:rsidRPr="00385BB6">
        <w:rPr>
          <w:sz w:val="20"/>
          <w:szCs w:val="20"/>
        </w:rPr>
        <w:t xml:space="preserve">This is only required and enabled if the Area of Interest is not </w:t>
      </w:r>
      <w:r w:rsidRPr="00385BB6">
        <w:rPr>
          <w:b/>
          <w:sz w:val="20"/>
          <w:szCs w:val="20"/>
        </w:rPr>
        <w:t>MTA_SPATIAL.MTA_ACQUIRED_TENURE_SVW</w:t>
      </w:r>
      <w:r w:rsidRPr="00385BB6">
        <w:rPr>
          <w:sz w:val="20"/>
          <w:szCs w:val="20"/>
        </w:rPr>
        <w:t xml:space="preserve"> or </w:t>
      </w:r>
      <w:r w:rsidRPr="00385BB6">
        <w:rPr>
          <w:b/>
          <w:sz w:val="20"/>
          <w:szCs w:val="20"/>
        </w:rPr>
        <w:t>MTA_SPATIAL.MTA_SITE_SVW</w:t>
      </w:r>
    </w:p>
    <w:p w14:paraId="544851FE" w14:textId="77777777" w:rsidR="00423853" w:rsidRPr="00385BB6" w:rsidRDefault="00423853" w:rsidP="00423853">
      <w:pPr>
        <w:pStyle w:val="ListParagraph"/>
        <w:ind w:left="1440"/>
        <w:rPr>
          <w:sz w:val="20"/>
          <w:szCs w:val="20"/>
        </w:rPr>
      </w:pPr>
    </w:p>
    <w:p w14:paraId="757E62CC" w14:textId="77777777" w:rsidR="00423853" w:rsidRPr="00385BB6" w:rsidRDefault="00423853" w:rsidP="00423853">
      <w:pPr>
        <w:pStyle w:val="ListParagraph"/>
        <w:numPr>
          <w:ilvl w:val="0"/>
          <w:numId w:val="1"/>
        </w:numPr>
        <w:rPr>
          <w:b/>
          <w:sz w:val="20"/>
          <w:szCs w:val="20"/>
        </w:rPr>
      </w:pPr>
      <w:r w:rsidRPr="00385BB6">
        <w:rPr>
          <w:b/>
          <w:sz w:val="20"/>
          <w:szCs w:val="20"/>
        </w:rPr>
        <w:t>Layers to be Included in Overlap Analysis</w:t>
      </w:r>
      <w:r w:rsidR="00384D0E">
        <w:rPr>
          <w:b/>
          <w:sz w:val="20"/>
          <w:szCs w:val="20"/>
        </w:rPr>
        <w:t xml:space="preserve"> (Required)</w:t>
      </w:r>
    </w:p>
    <w:p w14:paraId="0CA13109" w14:textId="77777777" w:rsidR="00423853" w:rsidRPr="00385BB6" w:rsidRDefault="00423853" w:rsidP="00423853">
      <w:pPr>
        <w:pStyle w:val="ListParagraph"/>
        <w:numPr>
          <w:ilvl w:val="1"/>
          <w:numId w:val="1"/>
        </w:numPr>
        <w:rPr>
          <w:sz w:val="20"/>
          <w:szCs w:val="20"/>
        </w:rPr>
      </w:pPr>
      <w:r w:rsidRPr="00385BB6">
        <w:rPr>
          <w:sz w:val="20"/>
          <w:szCs w:val="20"/>
        </w:rPr>
        <w:t>Choose the layers to be i</w:t>
      </w:r>
      <w:r w:rsidR="00216F5F" w:rsidRPr="00385BB6">
        <w:rPr>
          <w:sz w:val="20"/>
          <w:szCs w:val="20"/>
        </w:rPr>
        <w:t>ncluded in the overlap analysis</w:t>
      </w:r>
    </w:p>
    <w:p w14:paraId="1EE2E2BD" w14:textId="77777777" w:rsidR="00334E0B" w:rsidRPr="00385BB6" w:rsidRDefault="00334E0B" w:rsidP="00423853">
      <w:pPr>
        <w:pStyle w:val="ListParagraph"/>
        <w:numPr>
          <w:ilvl w:val="1"/>
          <w:numId w:val="1"/>
        </w:numPr>
        <w:rPr>
          <w:sz w:val="20"/>
          <w:szCs w:val="20"/>
        </w:rPr>
      </w:pPr>
      <w:r w:rsidRPr="00385BB6">
        <w:rPr>
          <w:i/>
          <w:sz w:val="20"/>
          <w:szCs w:val="20"/>
        </w:rPr>
        <w:t>Default</w:t>
      </w:r>
      <w:r w:rsidRPr="00385BB6">
        <w:rPr>
          <w:sz w:val="20"/>
          <w:szCs w:val="20"/>
        </w:rPr>
        <w:t xml:space="preserve"> is all layers</w:t>
      </w:r>
    </w:p>
    <w:p w14:paraId="0121368B" w14:textId="77777777" w:rsidR="00CC2F49" w:rsidRDefault="00216F5F" w:rsidP="00CC2F49">
      <w:pPr>
        <w:pStyle w:val="ListParagraph"/>
        <w:numPr>
          <w:ilvl w:val="1"/>
          <w:numId w:val="1"/>
        </w:numPr>
        <w:rPr>
          <w:sz w:val="20"/>
          <w:szCs w:val="20"/>
        </w:rPr>
      </w:pPr>
      <w:r w:rsidRPr="00385BB6">
        <w:rPr>
          <w:sz w:val="20"/>
          <w:szCs w:val="20"/>
        </w:rPr>
        <w:t>The</w:t>
      </w:r>
      <w:r w:rsidR="00423853" w:rsidRPr="00385BB6">
        <w:rPr>
          <w:sz w:val="20"/>
          <w:szCs w:val="20"/>
        </w:rPr>
        <w:t xml:space="preserve"> list is built dynamically from the MASTER spreadsheet</w:t>
      </w:r>
      <w:r w:rsidRPr="00385BB6">
        <w:rPr>
          <w:sz w:val="20"/>
          <w:szCs w:val="20"/>
        </w:rPr>
        <w:t>. If a layer is added or removed, the tool will update the list automatically each time it initializes on startup</w:t>
      </w:r>
    </w:p>
    <w:p w14:paraId="723629B7" w14:textId="77777777" w:rsidR="00862988" w:rsidRDefault="00862988" w:rsidP="00862988">
      <w:pPr>
        <w:pStyle w:val="ListParagraph"/>
        <w:ind w:left="990"/>
        <w:rPr>
          <w:sz w:val="20"/>
          <w:szCs w:val="20"/>
        </w:rPr>
      </w:pPr>
    </w:p>
    <w:p w14:paraId="22EB4CAA" w14:textId="77777777" w:rsidR="00862988" w:rsidRDefault="00862988" w:rsidP="00862988">
      <w:pPr>
        <w:pStyle w:val="ListParagraph"/>
        <w:numPr>
          <w:ilvl w:val="0"/>
          <w:numId w:val="1"/>
        </w:numPr>
        <w:rPr>
          <w:b/>
          <w:sz w:val="20"/>
          <w:szCs w:val="20"/>
        </w:rPr>
      </w:pPr>
      <w:r w:rsidRPr="00862988">
        <w:rPr>
          <w:b/>
          <w:sz w:val="20"/>
          <w:szCs w:val="20"/>
        </w:rPr>
        <w:t>Database Option</w:t>
      </w:r>
    </w:p>
    <w:p w14:paraId="37E8EC73" w14:textId="77777777" w:rsidR="00862988" w:rsidRPr="00862988" w:rsidRDefault="00862988" w:rsidP="00862988">
      <w:pPr>
        <w:pStyle w:val="ListParagraph"/>
        <w:numPr>
          <w:ilvl w:val="1"/>
          <w:numId w:val="1"/>
        </w:numPr>
        <w:rPr>
          <w:sz w:val="20"/>
          <w:szCs w:val="20"/>
        </w:rPr>
      </w:pPr>
      <w:r w:rsidRPr="00862988">
        <w:rPr>
          <w:sz w:val="20"/>
          <w:szCs w:val="20"/>
        </w:rPr>
        <w:t>Choose the database to which the mineral titles datasets will be drawn from</w:t>
      </w:r>
    </w:p>
    <w:p w14:paraId="7DC3D7AF" w14:textId="77777777" w:rsidR="00CC2F49" w:rsidRPr="00CC2F49" w:rsidRDefault="00CC2F49" w:rsidP="00CC2F49">
      <w:pPr>
        <w:pStyle w:val="ListParagraph"/>
        <w:ind w:left="1440"/>
        <w:rPr>
          <w:sz w:val="20"/>
          <w:szCs w:val="20"/>
        </w:rPr>
      </w:pPr>
    </w:p>
    <w:p w14:paraId="5D364198" w14:textId="77777777" w:rsidR="00CC2F49" w:rsidRPr="00384D0E" w:rsidRDefault="00CC2F49" w:rsidP="00384D0E">
      <w:pPr>
        <w:pStyle w:val="ListParagraph"/>
        <w:numPr>
          <w:ilvl w:val="0"/>
          <w:numId w:val="1"/>
        </w:numPr>
        <w:rPr>
          <w:b/>
          <w:sz w:val="20"/>
          <w:szCs w:val="20"/>
        </w:rPr>
      </w:pPr>
      <w:r w:rsidRPr="00384D0E">
        <w:rPr>
          <w:b/>
          <w:sz w:val="20"/>
          <w:szCs w:val="20"/>
        </w:rPr>
        <w:t>Output Geodatabase</w:t>
      </w:r>
      <w:r w:rsidR="00384D0E">
        <w:rPr>
          <w:b/>
          <w:sz w:val="20"/>
          <w:szCs w:val="20"/>
        </w:rPr>
        <w:t xml:space="preserve"> (Optional)</w:t>
      </w:r>
    </w:p>
    <w:p w14:paraId="057F4927" w14:textId="77777777" w:rsidR="00384D0E" w:rsidRDefault="00384D0E" w:rsidP="00384D0E">
      <w:pPr>
        <w:pStyle w:val="ListParagraph"/>
        <w:numPr>
          <w:ilvl w:val="0"/>
          <w:numId w:val="15"/>
        </w:numPr>
        <w:ind w:left="1440"/>
        <w:rPr>
          <w:sz w:val="20"/>
          <w:szCs w:val="20"/>
        </w:rPr>
      </w:pPr>
      <w:r w:rsidRPr="00384D0E">
        <w:rPr>
          <w:sz w:val="20"/>
          <w:szCs w:val="20"/>
        </w:rPr>
        <w:t>The folder location of the output geodatab</w:t>
      </w:r>
      <w:r>
        <w:rPr>
          <w:sz w:val="20"/>
          <w:szCs w:val="20"/>
        </w:rPr>
        <w:t>a</w:t>
      </w:r>
      <w:r w:rsidRPr="00384D0E">
        <w:rPr>
          <w:sz w:val="20"/>
          <w:szCs w:val="20"/>
        </w:rPr>
        <w:t xml:space="preserve">se which will contain the clipped, overlapping feature classes </w:t>
      </w:r>
    </w:p>
    <w:p w14:paraId="7F2603FA" w14:textId="77777777" w:rsidR="00384D0E" w:rsidRPr="00384D0E" w:rsidRDefault="00384D0E" w:rsidP="00384D0E">
      <w:pPr>
        <w:pStyle w:val="ListParagraph"/>
        <w:numPr>
          <w:ilvl w:val="0"/>
          <w:numId w:val="15"/>
        </w:numPr>
        <w:ind w:left="1440"/>
        <w:rPr>
          <w:sz w:val="20"/>
          <w:szCs w:val="20"/>
        </w:rPr>
      </w:pPr>
      <w:r>
        <w:rPr>
          <w:sz w:val="20"/>
          <w:szCs w:val="20"/>
        </w:rPr>
        <w:t>This is optional. If you do not need to retain the clipped feature classes, then they will be sent to a scratch workspace location, so leave this parameter blank</w:t>
      </w:r>
    </w:p>
    <w:p w14:paraId="70739177" w14:textId="77777777" w:rsidR="00216F5F" w:rsidRPr="00385BB6" w:rsidRDefault="00216F5F" w:rsidP="00216F5F">
      <w:pPr>
        <w:pStyle w:val="ListParagraph"/>
        <w:ind w:left="1440"/>
        <w:rPr>
          <w:sz w:val="20"/>
          <w:szCs w:val="20"/>
        </w:rPr>
      </w:pPr>
    </w:p>
    <w:p w14:paraId="1CA087FB" w14:textId="77777777" w:rsidR="00216F5F" w:rsidRPr="00385BB6" w:rsidRDefault="00216F5F" w:rsidP="00216F5F">
      <w:pPr>
        <w:pStyle w:val="ListParagraph"/>
        <w:numPr>
          <w:ilvl w:val="0"/>
          <w:numId w:val="1"/>
        </w:numPr>
        <w:rPr>
          <w:b/>
          <w:sz w:val="20"/>
          <w:szCs w:val="20"/>
        </w:rPr>
      </w:pPr>
      <w:r w:rsidRPr="00385BB6">
        <w:rPr>
          <w:b/>
          <w:sz w:val="20"/>
          <w:szCs w:val="20"/>
        </w:rPr>
        <w:t>Report Output Location</w:t>
      </w:r>
      <w:r w:rsidR="00384D0E">
        <w:rPr>
          <w:b/>
          <w:sz w:val="20"/>
          <w:szCs w:val="20"/>
        </w:rPr>
        <w:t xml:space="preserve"> (Required)</w:t>
      </w:r>
    </w:p>
    <w:p w14:paraId="558D6480" w14:textId="77777777" w:rsidR="00216F5F" w:rsidRDefault="00216F5F" w:rsidP="00216F5F">
      <w:pPr>
        <w:pStyle w:val="ListParagraph"/>
        <w:numPr>
          <w:ilvl w:val="1"/>
          <w:numId w:val="1"/>
        </w:numPr>
        <w:rPr>
          <w:sz w:val="20"/>
          <w:szCs w:val="20"/>
        </w:rPr>
      </w:pPr>
      <w:r w:rsidRPr="00385BB6">
        <w:rPr>
          <w:sz w:val="20"/>
          <w:szCs w:val="20"/>
        </w:rPr>
        <w:t>Choose a folder to output the excel report</w:t>
      </w:r>
    </w:p>
    <w:p w14:paraId="2C5564CF" w14:textId="77777777" w:rsidR="00C20130" w:rsidRDefault="00C20130" w:rsidP="00C20130">
      <w:pPr>
        <w:pStyle w:val="ListParagraph"/>
        <w:ind w:left="1440"/>
        <w:rPr>
          <w:sz w:val="20"/>
          <w:szCs w:val="20"/>
        </w:rPr>
      </w:pPr>
    </w:p>
    <w:p w14:paraId="630918A9" w14:textId="77777777" w:rsidR="00C20130" w:rsidRDefault="00C20130" w:rsidP="00C20130">
      <w:pPr>
        <w:pStyle w:val="ListParagraph"/>
        <w:numPr>
          <w:ilvl w:val="0"/>
          <w:numId w:val="1"/>
        </w:numPr>
        <w:rPr>
          <w:b/>
          <w:sz w:val="20"/>
          <w:szCs w:val="20"/>
        </w:rPr>
      </w:pPr>
      <w:r w:rsidRPr="00C20130">
        <w:rPr>
          <w:b/>
          <w:sz w:val="20"/>
          <w:szCs w:val="20"/>
        </w:rPr>
        <w:t>Report Name</w:t>
      </w:r>
    </w:p>
    <w:p w14:paraId="6F0405D3" w14:textId="77777777" w:rsidR="00C20130" w:rsidRPr="00C20130" w:rsidRDefault="00C20130" w:rsidP="00C20130">
      <w:pPr>
        <w:pStyle w:val="ListParagraph"/>
        <w:numPr>
          <w:ilvl w:val="1"/>
          <w:numId w:val="1"/>
        </w:numPr>
        <w:rPr>
          <w:sz w:val="20"/>
          <w:szCs w:val="20"/>
        </w:rPr>
      </w:pPr>
      <w:r>
        <w:rPr>
          <w:sz w:val="20"/>
          <w:szCs w:val="20"/>
        </w:rPr>
        <w:t>T</w:t>
      </w:r>
      <w:r w:rsidRPr="00C20130">
        <w:rPr>
          <w:sz w:val="20"/>
          <w:szCs w:val="20"/>
        </w:rPr>
        <w:t>ype a name to be used in the file path for the output spre</w:t>
      </w:r>
      <w:r>
        <w:rPr>
          <w:sz w:val="20"/>
          <w:szCs w:val="20"/>
        </w:rPr>
        <w:t>a</w:t>
      </w:r>
      <w:r w:rsidRPr="00C20130">
        <w:rPr>
          <w:sz w:val="20"/>
          <w:szCs w:val="20"/>
        </w:rPr>
        <w:t>dsheet. Ke</w:t>
      </w:r>
      <w:r>
        <w:rPr>
          <w:sz w:val="20"/>
          <w:szCs w:val="20"/>
        </w:rPr>
        <w:t>ep in mind that the file na</w:t>
      </w:r>
      <w:r w:rsidRPr="00C20130">
        <w:rPr>
          <w:sz w:val="20"/>
          <w:szCs w:val="20"/>
        </w:rPr>
        <w:t>me convention will look like this:</w:t>
      </w:r>
    </w:p>
    <w:p w14:paraId="08606837" w14:textId="77777777" w:rsidR="00C20130" w:rsidRDefault="00C20130" w:rsidP="00C20130">
      <w:pPr>
        <w:pStyle w:val="ListParagraph"/>
        <w:ind w:left="2160"/>
        <w:rPr>
          <w:b/>
          <w:sz w:val="20"/>
          <w:szCs w:val="20"/>
        </w:rPr>
      </w:pPr>
      <w:r w:rsidRPr="00C20130">
        <w:rPr>
          <w:b/>
          <w:sz w:val="20"/>
          <w:szCs w:val="20"/>
        </w:rPr>
        <w:t>Interest_report_</w:t>
      </w:r>
      <w:r w:rsidRPr="00C20130">
        <w:rPr>
          <w:b/>
          <w:i/>
          <w:color w:val="FF0000"/>
          <w:sz w:val="20"/>
          <w:szCs w:val="20"/>
        </w:rPr>
        <w:t>Report_Name</w:t>
      </w:r>
      <w:r w:rsidRPr="00C20130">
        <w:rPr>
          <w:b/>
          <w:sz w:val="20"/>
          <w:szCs w:val="20"/>
        </w:rPr>
        <w:t>_18Jun14</w:t>
      </w:r>
      <w:r>
        <w:rPr>
          <w:b/>
          <w:sz w:val="20"/>
          <w:szCs w:val="20"/>
        </w:rPr>
        <w:t>.xlsx</w:t>
      </w:r>
    </w:p>
    <w:p w14:paraId="758AC37E" w14:textId="77777777" w:rsidR="00D326F9" w:rsidRDefault="00D326F9" w:rsidP="00C20130">
      <w:pPr>
        <w:pStyle w:val="ListParagraph"/>
        <w:ind w:left="2160"/>
        <w:rPr>
          <w:b/>
          <w:sz w:val="20"/>
          <w:szCs w:val="20"/>
        </w:rPr>
      </w:pPr>
    </w:p>
    <w:p w14:paraId="677ABDD8" w14:textId="77777777" w:rsidR="00D326F9" w:rsidRDefault="00D326F9" w:rsidP="00D326F9">
      <w:pPr>
        <w:pStyle w:val="ListParagraph"/>
        <w:numPr>
          <w:ilvl w:val="0"/>
          <w:numId w:val="1"/>
        </w:numPr>
        <w:rPr>
          <w:b/>
          <w:sz w:val="20"/>
          <w:szCs w:val="20"/>
        </w:rPr>
      </w:pPr>
      <w:r>
        <w:rPr>
          <w:b/>
          <w:sz w:val="20"/>
          <w:szCs w:val="20"/>
        </w:rPr>
        <w:t>Request Map (Optional)</w:t>
      </w:r>
    </w:p>
    <w:p w14:paraId="6AD1F815" w14:textId="77777777" w:rsidR="00D326F9" w:rsidRPr="00D326F9" w:rsidRDefault="00D326F9" w:rsidP="00D326F9">
      <w:pPr>
        <w:pStyle w:val="ListParagraph"/>
        <w:numPr>
          <w:ilvl w:val="1"/>
          <w:numId w:val="1"/>
        </w:numPr>
        <w:rPr>
          <w:sz w:val="20"/>
          <w:szCs w:val="20"/>
        </w:rPr>
      </w:pPr>
      <w:r w:rsidRPr="00D326F9">
        <w:rPr>
          <w:sz w:val="20"/>
          <w:szCs w:val="20"/>
        </w:rPr>
        <w:t>A boolean parameter that provides the option to create a map</w:t>
      </w:r>
    </w:p>
    <w:p w14:paraId="14273E0F" w14:textId="77777777" w:rsidR="00D326F9" w:rsidRDefault="00D326F9" w:rsidP="00D326F9">
      <w:pPr>
        <w:pStyle w:val="ListParagraph"/>
        <w:numPr>
          <w:ilvl w:val="1"/>
          <w:numId w:val="1"/>
        </w:numPr>
        <w:rPr>
          <w:sz w:val="20"/>
          <w:szCs w:val="20"/>
        </w:rPr>
      </w:pPr>
      <w:r w:rsidRPr="00D326F9">
        <w:rPr>
          <w:sz w:val="20"/>
          <w:szCs w:val="20"/>
        </w:rPr>
        <w:t>This will create a .mxd, .pdf and will embed the pdf into the second sheet in the report workbook.</w:t>
      </w:r>
    </w:p>
    <w:p w14:paraId="408485D0" w14:textId="77777777" w:rsidR="00D326F9" w:rsidRDefault="00D326F9" w:rsidP="00D326F9">
      <w:pPr>
        <w:pStyle w:val="ListParagraph"/>
        <w:ind w:left="1440"/>
        <w:rPr>
          <w:sz w:val="20"/>
          <w:szCs w:val="20"/>
        </w:rPr>
      </w:pPr>
    </w:p>
    <w:p w14:paraId="370E5787" w14:textId="77777777" w:rsidR="00D326F9" w:rsidRDefault="00D326F9" w:rsidP="00D326F9">
      <w:pPr>
        <w:pStyle w:val="ListParagraph"/>
        <w:numPr>
          <w:ilvl w:val="0"/>
          <w:numId w:val="1"/>
        </w:numPr>
        <w:rPr>
          <w:b/>
          <w:sz w:val="20"/>
          <w:szCs w:val="20"/>
        </w:rPr>
      </w:pPr>
      <w:r w:rsidRPr="00D326F9">
        <w:rPr>
          <w:b/>
          <w:sz w:val="20"/>
          <w:szCs w:val="20"/>
        </w:rPr>
        <w:t>Map Orientation (Optional)</w:t>
      </w:r>
    </w:p>
    <w:p w14:paraId="3C409D27" w14:textId="77777777" w:rsidR="00D326F9" w:rsidRDefault="00D326F9" w:rsidP="00D326F9">
      <w:pPr>
        <w:pStyle w:val="ListParagraph"/>
        <w:numPr>
          <w:ilvl w:val="1"/>
          <w:numId w:val="1"/>
        </w:numPr>
        <w:rPr>
          <w:sz w:val="20"/>
          <w:szCs w:val="20"/>
        </w:rPr>
      </w:pPr>
      <w:r w:rsidRPr="00D326F9">
        <w:rPr>
          <w:sz w:val="20"/>
          <w:szCs w:val="20"/>
        </w:rPr>
        <w:t>Choose a page orientation for the map (Landscape or Portrait)</w:t>
      </w:r>
    </w:p>
    <w:p w14:paraId="15D9A31C" w14:textId="77777777" w:rsidR="00D326F9" w:rsidRDefault="00D326F9" w:rsidP="00D326F9">
      <w:pPr>
        <w:pStyle w:val="ListParagraph"/>
        <w:ind w:left="1440"/>
        <w:rPr>
          <w:sz w:val="20"/>
          <w:szCs w:val="20"/>
        </w:rPr>
      </w:pPr>
    </w:p>
    <w:p w14:paraId="595316A7" w14:textId="77777777" w:rsidR="00D326F9" w:rsidRDefault="00D326F9" w:rsidP="00D326F9">
      <w:pPr>
        <w:pStyle w:val="ListParagraph"/>
        <w:numPr>
          <w:ilvl w:val="0"/>
          <w:numId w:val="1"/>
        </w:numPr>
        <w:rPr>
          <w:b/>
          <w:sz w:val="20"/>
          <w:szCs w:val="20"/>
        </w:rPr>
      </w:pPr>
      <w:r w:rsidRPr="00D326F9">
        <w:rPr>
          <w:b/>
          <w:sz w:val="20"/>
          <w:szCs w:val="20"/>
        </w:rPr>
        <w:t>Map Title</w:t>
      </w:r>
      <w:r>
        <w:rPr>
          <w:b/>
          <w:sz w:val="20"/>
          <w:szCs w:val="20"/>
        </w:rPr>
        <w:t xml:space="preserve"> (Optional)</w:t>
      </w:r>
    </w:p>
    <w:p w14:paraId="6398E852" w14:textId="77777777" w:rsidR="00D326F9" w:rsidRDefault="00D326F9" w:rsidP="00D326F9">
      <w:pPr>
        <w:pStyle w:val="ListParagraph"/>
        <w:numPr>
          <w:ilvl w:val="1"/>
          <w:numId w:val="1"/>
        </w:numPr>
        <w:rPr>
          <w:sz w:val="20"/>
          <w:szCs w:val="20"/>
        </w:rPr>
      </w:pPr>
      <w:r w:rsidRPr="00C85DF1">
        <w:rPr>
          <w:sz w:val="20"/>
          <w:szCs w:val="20"/>
        </w:rPr>
        <w:t xml:space="preserve">Enter a title to be used in the map. Please keep it fairly short as it does not have a lot of room in the </w:t>
      </w:r>
      <w:r w:rsidR="00C85DF1" w:rsidRPr="00C85DF1">
        <w:rPr>
          <w:sz w:val="20"/>
          <w:szCs w:val="20"/>
        </w:rPr>
        <w:t>map layout area</w:t>
      </w:r>
    </w:p>
    <w:p w14:paraId="7C1581F4" w14:textId="77777777" w:rsidR="0077235E" w:rsidRDefault="0077235E" w:rsidP="0077235E">
      <w:pPr>
        <w:pStyle w:val="ListParagraph"/>
        <w:ind w:left="1440"/>
        <w:rPr>
          <w:sz w:val="20"/>
          <w:szCs w:val="20"/>
        </w:rPr>
      </w:pPr>
    </w:p>
    <w:p w14:paraId="60276A9F" w14:textId="77777777" w:rsidR="00C85DF1" w:rsidRDefault="00C85DF1" w:rsidP="00C85DF1">
      <w:pPr>
        <w:pStyle w:val="ListParagraph"/>
        <w:numPr>
          <w:ilvl w:val="0"/>
          <w:numId w:val="1"/>
        </w:numPr>
        <w:rPr>
          <w:b/>
          <w:sz w:val="20"/>
          <w:szCs w:val="20"/>
        </w:rPr>
      </w:pPr>
      <w:r w:rsidRPr="009B46C4">
        <w:rPr>
          <w:b/>
          <w:sz w:val="20"/>
          <w:szCs w:val="20"/>
        </w:rPr>
        <w:t>Map Subtitle (Optional)</w:t>
      </w:r>
    </w:p>
    <w:p w14:paraId="63322EB3" w14:textId="77777777" w:rsidR="0077235E" w:rsidRPr="0077235E" w:rsidRDefault="0077235E" w:rsidP="0077235E">
      <w:pPr>
        <w:pStyle w:val="ListParagraph"/>
        <w:numPr>
          <w:ilvl w:val="1"/>
          <w:numId w:val="1"/>
        </w:numPr>
        <w:rPr>
          <w:sz w:val="20"/>
          <w:szCs w:val="20"/>
        </w:rPr>
      </w:pPr>
      <w:r w:rsidRPr="0077235E">
        <w:rPr>
          <w:sz w:val="20"/>
          <w:szCs w:val="20"/>
        </w:rPr>
        <w:t>Enter a subtitle to be used in the map (if applicable). if no subtitle is needed, leave this parameter blank.</w:t>
      </w:r>
    </w:p>
    <w:p w14:paraId="17367A2C" w14:textId="77777777" w:rsidR="00036029" w:rsidRDefault="00036029" w:rsidP="00036029">
      <w:pPr>
        <w:rPr>
          <w:sz w:val="20"/>
          <w:szCs w:val="20"/>
        </w:rPr>
      </w:pPr>
    </w:p>
    <w:p w14:paraId="1FF9A81A" w14:textId="77777777" w:rsidR="00036029" w:rsidRDefault="00036029" w:rsidP="00036029">
      <w:pPr>
        <w:rPr>
          <w:sz w:val="20"/>
          <w:szCs w:val="20"/>
        </w:rPr>
      </w:pPr>
    </w:p>
    <w:p w14:paraId="47B2B72D" w14:textId="77777777" w:rsidR="00036029" w:rsidRDefault="00036029" w:rsidP="00036029">
      <w:pPr>
        <w:rPr>
          <w:sz w:val="20"/>
          <w:szCs w:val="20"/>
        </w:rPr>
      </w:pPr>
      <w:r>
        <w:rPr>
          <w:sz w:val="20"/>
          <w:szCs w:val="20"/>
        </w:rPr>
        <w:t xml:space="preserve">Location of </w:t>
      </w:r>
      <w:r w:rsidR="00CC2F49">
        <w:rPr>
          <w:sz w:val="20"/>
          <w:szCs w:val="20"/>
        </w:rPr>
        <w:t>Edit Requests and Status</w:t>
      </w:r>
      <w:r>
        <w:rPr>
          <w:sz w:val="20"/>
          <w:szCs w:val="20"/>
        </w:rPr>
        <w:t xml:space="preserve"> File:</w:t>
      </w:r>
    </w:p>
    <w:p w14:paraId="2E2A08FF" w14:textId="77777777" w:rsidR="00C54C8F" w:rsidRDefault="00C01EA4" w:rsidP="00C54C8F">
      <w:hyperlink r:id="rId9" w:history="1">
        <w:r w:rsidR="00036029" w:rsidRPr="00036029">
          <w:rPr>
            <w:rStyle w:val="Hyperlink"/>
            <w:sz w:val="20"/>
            <w:szCs w:val="20"/>
          </w:rPr>
          <w:t>\\spatialfiles.bcgov\Work\em\vic\mtb\Local\ArcGIS_Tools\MTB_Tools\Reporting_Tools\Interest_Overlap_Report\Excel_Spreadsheets\Edit_Requests.xlsx</w:t>
        </w:r>
      </w:hyperlink>
    </w:p>
    <w:sectPr w:rsidR="00C54C8F" w:rsidSect="00D326F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D19"/>
    <w:multiLevelType w:val="hybridMultilevel"/>
    <w:tmpl w:val="6204B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AB3F50"/>
    <w:multiLevelType w:val="hybridMultilevel"/>
    <w:tmpl w:val="31CC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07479"/>
    <w:multiLevelType w:val="hybridMultilevel"/>
    <w:tmpl w:val="71646DA4"/>
    <w:lvl w:ilvl="0" w:tplc="9C723E8E">
      <w:start w:val="1"/>
      <w:numFmt w:val="decimal"/>
      <w:lvlText w:val="%1."/>
      <w:lvlJc w:val="left"/>
      <w:pPr>
        <w:ind w:left="720" w:hanging="360"/>
      </w:pPr>
      <w:rPr>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133362"/>
    <w:multiLevelType w:val="hybridMultilevel"/>
    <w:tmpl w:val="0E7C1FBE"/>
    <w:lvl w:ilvl="0" w:tplc="10090003">
      <w:start w:val="1"/>
      <w:numFmt w:val="bullet"/>
      <w:lvlText w:val="o"/>
      <w:lvlJc w:val="left"/>
      <w:pPr>
        <w:ind w:left="1288" w:hanging="360"/>
      </w:pPr>
      <w:rPr>
        <w:rFonts w:ascii="Courier New" w:hAnsi="Courier New" w:cs="Courier New" w:hint="default"/>
      </w:rPr>
    </w:lvl>
    <w:lvl w:ilvl="1" w:tplc="10090003">
      <w:start w:val="1"/>
      <w:numFmt w:val="bullet"/>
      <w:lvlText w:val="o"/>
      <w:lvlJc w:val="left"/>
      <w:pPr>
        <w:ind w:left="2008" w:hanging="360"/>
      </w:pPr>
      <w:rPr>
        <w:rFonts w:ascii="Courier New" w:hAnsi="Courier New" w:cs="Courier New" w:hint="default"/>
      </w:rPr>
    </w:lvl>
    <w:lvl w:ilvl="2" w:tplc="10090005">
      <w:start w:val="1"/>
      <w:numFmt w:val="bullet"/>
      <w:lvlText w:val=""/>
      <w:lvlJc w:val="left"/>
      <w:pPr>
        <w:ind w:left="2728" w:hanging="360"/>
      </w:pPr>
      <w:rPr>
        <w:rFonts w:ascii="Wingdings" w:hAnsi="Wingdings" w:hint="default"/>
      </w:rPr>
    </w:lvl>
    <w:lvl w:ilvl="3" w:tplc="10090001" w:tentative="1">
      <w:start w:val="1"/>
      <w:numFmt w:val="bullet"/>
      <w:lvlText w:val=""/>
      <w:lvlJc w:val="left"/>
      <w:pPr>
        <w:ind w:left="3448" w:hanging="360"/>
      </w:pPr>
      <w:rPr>
        <w:rFonts w:ascii="Symbol" w:hAnsi="Symbol" w:hint="default"/>
      </w:rPr>
    </w:lvl>
    <w:lvl w:ilvl="4" w:tplc="10090003" w:tentative="1">
      <w:start w:val="1"/>
      <w:numFmt w:val="bullet"/>
      <w:lvlText w:val="o"/>
      <w:lvlJc w:val="left"/>
      <w:pPr>
        <w:ind w:left="4168" w:hanging="360"/>
      </w:pPr>
      <w:rPr>
        <w:rFonts w:ascii="Courier New" w:hAnsi="Courier New" w:cs="Courier New" w:hint="default"/>
      </w:rPr>
    </w:lvl>
    <w:lvl w:ilvl="5" w:tplc="10090005" w:tentative="1">
      <w:start w:val="1"/>
      <w:numFmt w:val="bullet"/>
      <w:lvlText w:val=""/>
      <w:lvlJc w:val="left"/>
      <w:pPr>
        <w:ind w:left="4888" w:hanging="360"/>
      </w:pPr>
      <w:rPr>
        <w:rFonts w:ascii="Wingdings" w:hAnsi="Wingdings" w:hint="default"/>
      </w:rPr>
    </w:lvl>
    <w:lvl w:ilvl="6" w:tplc="10090001" w:tentative="1">
      <w:start w:val="1"/>
      <w:numFmt w:val="bullet"/>
      <w:lvlText w:val=""/>
      <w:lvlJc w:val="left"/>
      <w:pPr>
        <w:ind w:left="5608" w:hanging="360"/>
      </w:pPr>
      <w:rPr>
        <w:rFonts w:ascii="Symbol" w:hAnsi="Symbol" w:hint="default"/>
      </w:rPr>
    </w:lvl>
    <w:lvl w:ilvl="7" w:tplc="10090003" w:tentative="1">
      <w:start w:val="1"/>
      <w:numFmt w:val="bullet"/>
      <w:lvlText w:val="o"/>
      <w:lvlJc w:val="left"/>
      <w:pPr>
        <w:ind w:left="6328" w:hanging="360"/>
      </w:pPr>
      <w:rPr>
        <w:rFonts w:ascii="Courier New" w:hAnsi="Courier New" w:cs="Courier New" w:hint="default"/>
      </w:rPr>
    </w:lvl>
    <w:lvl w:ilvl="8" w:tplc="10090005" w:tentative="1">
      <w:start w:val="1"/>
      <w:numFmt w:val="bullet"/>
      <w:lvlText w:val=""/>
      <w:lvlJc w:val="left"/>
      <w:pPr>
        <w:ind w:left="7048" w:hanging="360"/>
      </w:pPr>
      <w:rPr>
        <w:rFonts w:ascii="Wingdings" w:hAnsi="Wingdings" w:hint="default"/>
      </w:rPr>
    </w:lvl>
  </w:abstractNum>
  <w:abstractNum w:abstractNumId="4" w15:restartNumberingAfterBreak="0">
    <w:nsid w:val="21EE5C24"/>
    <w:multiLevelType w:val="hybridMultilevel"/>
    <w:tmpl w:val="4B74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96778"/>
    <w:multiLevelType w:val="hybridMultilevel"/>
    <w:tmpl w:val="71646DA4"/>
    <w:lvl w:ilvl="0" w:tplc="9C723E8E">
      <w:start w:val="1"/>
      <w:numFmt w:val="decimal"/>
      <w:lvlText w:val="%1."/>
      <w:lvlJc w:val="left"/>
      <w:pPr>
        <w:ind w:left="720" w:hanging="360"/>
      </w:pPr>
      <w:rPr>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F4917CB"/>
    <w:multiLevelType w:val="hybridMultilevel"/>
    <w:tmpl w:val="FF1A0D9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A07CDE"/>
    <w:multiLevelType w:val="hybridMultilevel"/>
    <w:tmpl w:val="137E0BCC"/>
    <w:lvl w:ilvl="0" w:tplc="1009000F">
      <w:start w:val="1"/>
      <w:numFmt w:val="decimal"/>
      <w:lvlText w:val="%1."/>
      <w:lvlJc w:val="left"/>
      <w:pPr>
        <w:ind w:left="1260" w:hanging="360"/>
      </w:pPr>
      <w:rPr>
        <w:rFonts w:hint="default"/>
      </w:rPr>
    </w:lvl>
    <w:lvl w:ilvl="1" w:tplc="10090003" w:tentative="1">
      <w:start w:val="1"/>
      <w:numFmt w:val="bullet"/>
      <w:lvlText w:val="o"/>
      <w:lvlJc w:val="left"/>
      <w:pPr>
        <w:ind w:left="1980" w:hanging="360"/>
      </w:pPr>
      <w:rPr>
        <w:rFonts w:ascii="Courier New" w:hAnsi="Courier New" w:cs="Courier New"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Courier New"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Courier New" w:hint="default"/>
      </w:rPr>
    </w:lvl>
    <w:lvl w:ilvl="8" w:tplc="10090005" w:tentative="1">
      <w:start w:val="1"/>
      <w:numFmt w:val="bullet"/>
      <w:lvlText w:val=""/>
      <w:lvlJc w:val="left"/>
      <w:pPr>
        <w:ind w:left="7020" w:hanging="360"/>
      </w:pPr>
      <w:rPr>
        <w:rFonts w:ascii="Wingdings" w:hAnsi="Wingdings" w:hint="default"/>
      </w:rPr>
    </w:lvl>
  </w:abstractNum>
  <w:abstractNum w:abstractNumId="8" w15:restartNumberingAfterBreak="0">
    <w:nsid w:val="44A835C4"/>
    <w:multiLevelType w:val="hybridMultilevel"/>
    <w:tmpl w:val="DF44DB98"/>
    <w:lvl w:ilvl="0" w:tplc="10090003">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8733A40"/>
    <w:multiLevelType w:val="hybridMultilevel"/>
    <w:tmpl w:val="F076665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4C6EC8"/>
    <w:multiLevelType w:val="hybridMultilevel"/>
    <w:tmpl w:val="0DCA4580"/>
    <w:lvl w:ilvl="0" w:tplc="1009000F">
      <w:start w:val="1"/>
      <w:numFmt w:val="decimal"/>
      <w:lvlText w:val="%1."/>
      <w:lvlJc w:val="left"/>
      <w:pPr>
        <w:ind w:left="720" w:hanging="360"/>
      </w:pPr>
    </w:lvl>
    <w:lvl w:ilvl="1" w:tplc="10090017">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E9D1BAF"/>
    <w:multiLevelType w:val="hybridMultilevel"/>
    <w:tmpl w:val="53E4B8E6"/>
    <w:lvl w:ilvl="0" w:tplc="10090003">
      <w:start w:val="1"/>
      <w:numFmt w:val="bullet"/>
      <w:lvlText w:val="o"/>
      <w:lvlJc w:val="left"/>
      <w:pPr>
        <w:ind w:left="99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0157FB1"/>
    <w:multiLevelType w:val="hybridMultilevel"/>
    <w:tmpl w:val="0A00183E"/>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26071E"/>
    <w:multiLevelType w:val="hybridMultilevel"/>
    <w:tmpl w:val="4EB87D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C6D04A1"/>
    <w:multiLevelType w:val="hybridMultilevel"/>
    <w:tmpl w:val="D3C48DDE"/>
    <w:lvl w:ilvl="0" w:tplc="04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FED4AE6"/>
    <w:multiLevelType w:val="hybridMultilevel"/>
    <w:tmpl w:val="7D44F56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0F14F49"/>
    <w:multiLevelType w:val="hybridMultilevel"/>
    <w:tmpl w:val="E0C819F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8611C9C"/>
    <w:multiLevelType w:val="hybridMultilevel"/>
    <w:tmpl w:val="71A668E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24F1AAF"/>
    <w:multiLevelType w:val="hybridMultilevel"/>
    <w:tmpl w:val="574C6E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3B83B88"/>
    <w:multiLevelType w:val="hybridMultilevel"/>
    <w:tmpl w:val="137E0BCC"/>
    <w:lvl w:ilvl="0" w:tplc="1009000F">
      <w:start w:val="1"/>
      <w:numFmt w:val="decimal"/>
      <w:lvlText w:val="%1."/>
      <w:lvlJc w:val="left"/>
      <w:pPr>
        <w:ind w:left="1260" w:hanging="360"/>
      </w:pPr>
      <w:rPr>
        <w:rFonts w:hint="default"/>
      </w:rPr>
    </w:lvl>
    <w:lvl w:ilvl="1" w:tplc="10090003" w:tentative="1">
      <w:start w:val="1"/>
      <w:numFmt w:val="bullet"/>
      <w:lvlText w:val="o"/>
      <w:lvlJc w:val="left"/>
      <w:pPr>
        <w:ind w:left="1980" w:hanging="360"/>
      </w:pPr>
      <w:rPr>
        <w:rFonts w:ascii="Courier New" w:hAnsi="Courier New" w:cs="Courier New"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Courier New"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Courier New" w:hint="default"/>
      </w:rPr>
    </w:lvl>
    <w:lvl w:ilvl="8" w:tplc="10090005" w:tentative="1">
      <w:start w:val="1"/>
      <w:numFmt w:val="bullet"/>
      <w:lvlText w:val=""/>
      <w:lvlJc w:val="left"/>
      <w:pPr>
        <w:ind w:left="7020" w:hanging="360"/>
      </w:pPr>
      <w:rPr>
        <w:rFonts w:ascii="Wingdings" w:hAnsi="Wingdings" w:hint="default"/>
      </w:rPr>
    </w:lvl>
  </w:abstractNum>
  <w:abstractNum w:abstractNumId="20" w15:restartNumberingAfterBreak="0">
    <w:nsid w:val="767072BA"/>
    <w:multiLevelType w:val="hybridMultilevel"/>
    <w:tmpl w:val="5112A07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0024071">
    <w:abstractNumId w:val="11"/>
  </w:num>
  <w:num w:numId="2" w16cid:durableId="1180508033">
    <w:abstractNumId w:val="16"/>
  </w:num>
  <w:num w:numId="3" w16cid:durableId="1694720269">
    <w:abstractNumId w:val="13"/>
  </w:num>
  <w:num w:numId="4" w16cid:durableId="363865840">
    <w:abstractNumId w:val="3"/>
  </w:num>
  <w:num w:numId="5" w16cid:durableId="922760652">
    <w:abstractNumId w:val="0"/>
  </w:num>
  <w:num w:numId="6" w16cid:durableId="1288271341">
    <w:abstractNumId w:val="20"/>
  </w:num>
  <w:num w:numId="7" w16cid:durableId="1984967938">
    <w:abstractNumId w:val="9"/>
  </w:num>
  <w:num w:numId="8" w16cid:durableId="223562979">
    <w:abstractNumId w:val="12"/>
  </w:num>
  <w:num w:numId="9" w16cid:durableId="1593053743">
    <w:abstractNumId w:val="8"/>
  </w:num>
  <w:num w:numId="10" w16cid:durableId="1668241005">
    <w:abstractNumId w:val="15"/>
  </w:num>
  <w:num w:numId="11" w16cid:durableId="297031665">
    <w:abstractNumId w:val="2"/>
  </w:num>
  <w:num w:numId="12" w16cid:durableId="376591984">
    <w:abstractNumId w:val="17"/>
  </w:num>
  <w:num w:numId="13" w16cid:durableId="725224810">
    <w:abstractNumId w:val="5"/>
  </w:num>
  <w:num w:numId="14" w16cid:durableId="1735811180">
    <w:abstractNumId w:val="18"/>
  </w:num>
  <w:num w:numId="15" w16cid:durableId="401215241">
    <w:abstractNumId w:val="1"/>
  </w:num>
  <w:num w:numId="16" w16cid:durableId="1500774863">
    <w:abstractNumId w:val="14"/>
  </w:num>
  <w:num w:numId="17" w16cid:durableId="1578324677">
    <w:abstractNumId w:val="4"/>
  </w:num>
  <w:num w:numId="18" w16cid:durableId="2046519947">
    <w:abstractNumId w:val="6"/>
  </w:num>
  <w:num w:numId="19" w16cid:durableId="595749934">
    <w:abstractNumId w:val="7"/>
  </w:num>
  <w:num w:numId="20" w16cid:durableId="972833198">
    <w:abstractNumId w:val="19"/>
  </w:num>
  <w:num w:numId="21" w16cid:durableId="211073033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son, Karen E EMLI:EX">
    <w15:presenceInfo w15:providerId="AD" w15:userId="S::Karen.Samuelson@gov.bc.ca::759d5fff-33e6-402a-b3a1-88597e32b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97047"/>
    <w:rsid w:val="00036029"/>
    <w:rsid w:val="000850D1"/>
    <w:rsid w:val="00094133"/>
    <w:rsid w:val="000F48BA"/>
    <w:rsid w:val="00121DAD"/>
    <w:rsid w:val="00155B43"/>
    <w:rsid w:val="0016251C"/>
    <w:rsid w:val="0019634A"/>
    <w:rsid w:val="00216F5F"/>
    <w:rsid w:val="00257F9A"/>
    <w:rsid w:val="00266D72"/>
    <w:rsid w:val="00334E0B"/>
    <w:rsid w:val="00335759"/>
    <w:rsid w:val="003808D5"/>
    <w:rsid w:val="00384D0E"/>
    <w:rsid w:val="00385BB6"/>
    <w:rsid w:val="00385EDA"/>
    <w:rsid w:val="003E4D75"/>
    <w:rsid w:val="003F7CF1"/>
    <w:rsid w:val="00423853"/>
    <w:rsid w:val="00452144"/>
    <w:rsid w:val="004B3F97"/>
    <w:rsid w:val="004F2E8C"/>
    <w:rsid w:val="0052706E"/>
    <w:rsid w:val="0054343C"/>
    <w:rsid w:val="006268B5"/>
    <w:rsid w:val="006546F0"/>
    <w:rsid w:val="0068603D"/>
    <w:rsid w:val="006A59EC"/>
    <w:rsid w:val="006D3C24"/>
    <w:rsid w:val="006D6C00"/>
    <w:rsid w:val="006D7FFD"/>
    <w:rsid w:val="00742656"/>
    <w:rsid w:val="00764D10"/>
    <w:rsid w:val="0077235E"/>
    <w:rsid w:val="00776CD7"/>
    <w:rsid w:val="007942AF"/>
    <w:rsid w:val="00797047"/>
    <w:rsid w:val="00797216"/>
    <w:rsid w:val="007A113B"/>
    <w:rsid w:val="007A40C5"/>
    <w:rsid w:val="00862988"/>
    <w:rsid w:val="0088231A"/>
    <w:rsid w:val="008A24B0"/>
    <w:rsid w:val="008E29D6"/>
    <w:rsid w:val="008F1BE9"/>
    <w:rsid w:val="008F614F"/>
    <w:rsid w:val="00907E3A"/>
    <w:rsid w:val="009127DA"/>
    <w:rsid w:val="0092406A"/>
    <w:rsid w:val="00962C37"/>
    <w:rsid w:val="009B46C4"/>
    <w:rsid w:val="00A87CDC"/>
    <w:rsid w:val="00AE1709"/>
    <w:rsid w:val="00B46E12"/>
    <w:rsid w:val="00B56FB1"/>
    <w:rsid w:val="00B61F82"/>
    <w:rsid w:val="00BF348A"/>
    <w:rsid w:val="00BF49CE"/>
    <w:rsid w:val="00BF771F"/>
    <w:rsid w:val="00C01EA4"/>
    <w:rsid w:val="00C0779A"/>
    <w:rsid w:val="00C20130"/>
    <w:rsid w:val="00C54C8F"/>
    <w:rsid w:val="00C80403"/>
    <w:rsid w:val="00C85DF1"/>
    <w:rsid w:val="00CB7E66"/>
    <w:rsid w:val="00CC2F49"/>
    <w:rsid w:val="00CC442C"/>
    <w:rsid w:val="00D326F9"/>
    <w:rsid w:val="00D732A6"/>
    <w:rsid w:val="00E05DDD"/>
    <w:rsid w:val="00EA50DF"/>
    <w:rsid w:val="00ED7AF6"/>
    <w:rsid w:val="00F02F8D"/>
    <w:rsid w:val="00FB2D47"/>
    <w:rsid w:val="00FB72C6"/>
    <w:rsid w:val="00FD6872"/>
    <w:rsid w:val="00FF42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DEB4"/>
  <w15:docId w15:val="{169516C8-4FFF-4679-9695-1722CC50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047"/>
    <w:rPr>
      <w:rFonts w:ascii="Tahoma" w:hAnsi="Tahoma" w:cs="Tahoma"/>
      <w:sz w:val="16"/>
      <w:szCs w:val="16"/>
    </w:rPr>
  </w:style>
  <w:style w:type="paragraph" w:styleId="ListParagraph">
    <w:name w:val="List Paragraph"/>
    <w:basedOn w:val="Normal"/>
    <w:uiPriority w:val="34"/>
    <w:qFormat/>
    <w:rsid w:val="00797047"/>
    <w:pPr>
      <w:ind w:left="720"/>
      <w:contextualSpacing/>
    </w:pPr>
  </w:style>
  <w:style w:type="paragraph" w:styleId="Title">
    <w:name w:val="Title"/>
    <w:basedOn w:val="Normal"/>
    <w:next w:val="Normal"/>
    <w:link w:val="TitleChar"/>
    <w:uiPriority w:val="10"/>
    <w:qFormat/>
    <w:rsid w:val="004238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385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2706E"/>
    <w:rPr>
      <w:color w:val="0000FF" w:themeColor="hyperlink"/>
      <w:u w:val="single"/>
    </w:rPr>
  </w:style>
  <w:style w:type="character" w:styleId="FollowedHyperlink">
    <w:name w:val="FollowedHyperlink"/>
    <w:basedOn w:val="DefaultParagraphFont"/>
    <w:uiPriority w:val="99"/>
    <w:semiHidden/>
    <w:unhideWhenUsed/>
    <w:rsid w:val="00036029"/>
    <w:rPr>
      <w:color w:val="800080" w:themeColor="followedHyperlink"/>
      <w:u w:val="single"/>
    </w:rPr>
  </w:style>
  <w:style w:type="character" w:styleId="UnresolvedMention">
    <w:name w:val="Unresolved Mention"/>
    <w:basedOn w:val="DefaultParagraphFont"/>
    <w:uiPriority w:val="99"/>
    <w:semiHidden/>
    <w:unhideWhenUsed/>
    <w:rsid w:val="00155B43"/>
    <w:rPr>
      <w:color w:val="808080"/>
      <w:shd w:val="clear" w:color="auto" w:fill="E6E6E6"/>
    </w:rPr>
  </w:style>
  <w:style w:type="paragraph" w:styleId="Revision">
    <w:name w:val="Revision"/>
    <w:hidden/>
    <w:uiPriority w:val="99"/>
    <w:semiHidden/>
    <w:rsid w:val="00FB72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spatialfiles.bcgov\Work\em\vic\mtb\Local\ArcGIS_Tools\MTB_Tools\Reporting_Tools\Interest_Overlap_Report\Excel_Spreadshee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MacRae@gov.bc.ca" TargetMode="External"/><Relationship Id="rId11" Type="http://schemas.microsoft.com/office/2011/relationships/people" Target="people.xml"/><Relationship Id="rId5" Type="http://schemas.openxmlformats.org/officeDocument/2006/relationships/hyperlink" Target="file:///\\spatialfiles.bcgov\Work\em\vic\mt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spatialfiles.bcgov\Work\em\vic\mtb\Local\ArcGIS_Tools\MTB_Tools\Reporting_Tools\Interest_Overlap_Report\Excel_Spreadsheets\Edit_Reques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mmacrae</dc:creator>
  <cp:lastModifiedBy>Samuelson, Karen E EMLI:EX</cp:lastModifiedBy>
  <cp:revision>10</cp:revision>
  <dcterms:created xsi:type="dcterms:W3CDTF">2017-05-16T18:36:00Z</dcterms:created>
  <dcterms:modified xsi:type="dcterms:W3CDTF">2022-08-23T21:45:00Z</dcterms:modified>
</cp:coreProperties>
</file>